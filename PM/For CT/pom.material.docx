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8D1" w:rsidRPr="0078747A" w:rsidRDefault="00BB28D1" w:rsidP="00BB28D1">
      <w:pPr>
        <w:rPr>
          <w:rFonts w:ascii="Times New Roman" w:hAnsi="Times New Roman" w:cs="Times New Roman"/>
          <w:color w:val="000000" w:themeColor="text1"/>
        </w:rPr>
      </w:pPr>
    </w:p>
    <w:p w:rsidR="00BB28D1" w:rsidRPr="0078747A" w:rsidRDefault="00BB28D1" w:rsidP="00BB28D1">
      <w:pPr>
        <w:rPr>
          <w:rFonts w:ascii="Times New Roman" w:hAnsi="Times New Roman" w:cs="Times New Roman"/>
          <w:b/>
          <w:color w:val="000000" w:themeColor="text1"/>
          <w:sz w:val="56"/>
          <w:szCs w:val="56"/>
        </w:rPr>
      </w:pPr>
    </w:p>
    <w:tbl>
      <w:tblPr>
        <w:tblStyle w:val="TableGrid"/>
        <w:tblW w:w="0" w:type="auto"/>
        <w:tblLook w:val="04A0"/>
      </w:tblPr>
      <w:tblGrid>
        <w:gridCol w:w="1599"/>
        <w:gridCol w:w="6127"/>
        <w:gridCol w:w="1517"/>
      </w:tblGrid>
      <w:tr w:rsidR="0078747A" w:rsidRPr="0078747A" w:rsidTr="00BB28D1">
        <w:tc>
          <w:tcPr>
            <w:tcW w:w="1615" w:type="dxa"/>
          </w:tcPr>
          <w:p w:rsidR="00BB28D1" w:rsidRPr="0078747A" w:rsidRDefault="00BB28D1" w:rsidP="00ED3BA4">
            <w:pPr>
              <w:jc w:val="center"/>
              <w:rPr>
                <w:rFonts w:ascii="Times New Roman" w:hAnsi="Times New Roman" w:cs="Times New Roman"/>
                <w:b/>
                <w:color w:val="000000" w:themeColor="text1"/>
                <w:sz w:val="32"/>
                <w:szCs w:val="32"/>
              </w:rPr>
            </w:pPr>
            <w:r w:rsidRPr="0078747A">
              <w:rPr>
                <w:rFonts w:ascii="Times New Roman" w:hAnsi="Times New Roman" w:cs="Times New Roman"/>
                <w:b/>
                <w:color w:val="000000" w:themeColor="text1"/>
                <w:sz w:val="32"/>
                <w:szCs w:val="32"/>
              </w:rPr>
              <w:t>unit</w:t>
            </w:r>
          </w:p>
        </w:tc>
        <w:tc>
          <w:tcPr>
            <w:tcW w:w="6210" w:type="dxa"/>
          </w:tcPr>
          <w:p w:rsidR="00BB28D1" w:rsidRPr="0078747A" w:rsidRDefault="00EE08CE" w:rsidP="00ED3BA4">
            <w:pPr>
              <w:jc w:val="center"/>
              <w:rPr>
                <w:rFonts w:ascii="Times New Roman" w:hAnsi="Times New Roman" w:cs="Times New Roman"/>
                <w:b/>
                <w:color w:val="000000" w:themeColor="text1"/>
                <w:sz w:val="32"/>
                <w:szCs w:val="32"/>
              </w:rPr>
            </w:pPr>
            <w:r w:rsidRPr="0078747A">
              <w:rPr>
                <w:rFonts w:ascii="Times New Roman" w:hAnsi="Times New Roman" w:cs="Times New Roman"/>
                <w:b/>
                <w:color w:val="000000" w:themeColor="text1"/>
                <w:sz w:val="32"/>
                <w:szCs w:val="32"/>
              </w:rPr>
              <w:t>C</w:t>
            </w:r>
            <w:r w:rsidR="00BB28D1" w:rsidRPr="0078747A">
              <w:rPr>
                <w:rFonts w:ascii="Times New Roman" w:hAnsi="Times New Roman" w:cs="Times New Roman"/>
                <w:b/>
                <w:color w:val="000000" w:themeColor="text1"/>
                <w:sz w:val="32"/>
                <w:szCs w:val="32"/>
              </w:rPr>
              <w:t>ontent</w:t>
            </w:r>
          </w:p>
        </w:tc>
        <w:tc>
          <w:tcPr>
            <w:tcW w:w="1525" w:type="dxa"/>
          </w:tcPr>
          <w:p w:rsidR="00BB28D1" w:rsidRPr="0078747A" w:rsidRDefault="009217A8" w:rsidP="00ED3BA4">
            <w:pPr>
              <w:jc w:val="center"/>
              <w:rPr>
                <w:rFonts w:ascii="Times New Roman" w:hAnsi="Times New Roman" w:cs="Times New Roman"/>
                <w:b/>
                <w:color w:val="000000" w:themeColor="text1"/>
                <w:sz w:val="32"/>
                <w:szCs w:val="32"/>
              </w:rPr>
            </w:pPr>
            <w:r w:rsidRPr="0078747A">
              <w:rPr>
                <w:rFonts w:ascii="Times New Roman" w:hAnsi="Times New Roman" w:cs="Times New Roman"/>
                <w:b/>
                <w:color w:val="000000" w:themeColor="text1"/>
                <w:sz w:val="32"/>
                <w:szCs w:val="32"/>
              </w:rPr>
              <w:t>Marks</w:t>
            </w:r>
          </w:p>
        </w:tc>
      </w:tr>
      <w:tr w:rsidR="0078747A" w:rsidRPr="0078747A" w:rsidTr="009217A8">
        <w:trPr>
          <w:trHeight w:val="1097"/>
        </w:trPr>
        <w:tc>
          <w:tcPr>
            <w:tcW w:w="1615" w:type="dxa"/>
          </w:tcPr>
          <w:p w:rsidR="009217A8" w:rsidRPr="0078747A" w:rsidRDefault="009217A8" w:rsidP="009217A8">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1</w:t>
            </w:r>
          </w:p>
        </w:tc>
        <w:tc>
          <w:tcPr>
            <w:tcW w:w="6210" w:type="dxa"/>
          </w:tcPr>
          <w:p w:rsidR="009217A8"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 xml:space="preserve">Management </w:t>
            </w:r>
            <w:r w:rsidRPr="0078747A">
              <w:rPr>
                <w:rFonts w:ascii="Times New Roman" w:hAnsi="Times New Roman" w:cs="Times New Roman"/>
                <w:color w:val="000000" w:themeColor="text1"/>
              </w:rPr>
              <w:t>: Meaning and Process of Management</w:t>
            </w:r>
          </w:p>
          <w:p w:rsidR="00BB28D1"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Planning</w:t>
            </w:r>
            <w:r w:rsidRPr="0078747A">
              <w:rPr>
                <w:rFonts w:ascii="Times New Roman" w:hAnsi="Times New Roman" w:cs="Times New Roman"/>
                <w:color w:val="000000" w:themeColor="text1"/>
              </w:rPr>
              <w:t>: Meaning, Planning Process, Planning Premises, Types of Plans - based on breadth and use.</w:t>
            </w:r>
          </w:p>
        </w:tc>
        <w:tc>
          <w:tcPr>
            <w:tcW w:w="1525" w:type="dxa"/>
          </w:tcPr>
          <w:p w:rsidR="00BB28D1" w:rsidRPr="0078747A" w:rsidRDefault="009217A8" w:rsidP="00ED3BA4">
            <w:pPr>
              <w:jc w:val="center"/>
              <w:rPr>
                <w:rFonts w:ascii="Times New Roman" w:hAnsi="Times New Roman" w:cs="Times New Roman"/>
                <w:b/>
                <w:color w:val="000000" w:themeColor="text1"/>
                <w:sz w:val="28"/>
                <w:szCs w:val="28"/>
              </w:rPr>
            </w:pPr>
            <w:r w:rsidRPr="0078747A">
              <w:rPr>
                <w:rFonts w:ascii="Times New Roman" w:hAnsi="Times New Roman" w:cs="Times New Roman"/>
                <w:b/>
                <w:color w:val="000000" w:themeColor="text1"/>
                <w:sz w:val="28"/>
                <w:szCs w:val="28"/>
              </w:rPr>
              <w:t>14</w:t>
            </w:r>
          </w:p>
        </w:tc>
      </w:tr>
      <w:tr w:rsidR="0078747A" w:rsidRPr="0078747A" w:rsidTr="00BB28D1">
        <w:tc>
          <w:tcPr>
            <w:tcW w:w="161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2</w:t>
            </w:r>
          </w:p>
        </w:tc>
        <w:tc>
          <w:tcPr>
            <w:tcW w:w="6210" w:type="dxa"/>
          </w:tcPr>
          <w:p w:rsidR="00BB28D1"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Forecasting</w:t>
            </w:r>
            <w:r w:rsidRPr="0078747A">
              <w:rPr>
                <w:rFonts w:ascii="Times New Roman" w:hAnsi="Times New Roman" w:cs="Times New Roman"/>
                <w:color w:val="000000" w:themeColor="text1"/>
              </w:rPr>
              <w:t>: Meaning, Techniques of forecasting-historical and analogy method, survey method, business barometers, time series analysis, regression analysis significance and limitation of forecasting</w:t>
            </w:r>
          </w:p>
        </w:tc>
        <w:tc>
          <w:tcPr>
            <w:tcW w:w="1525" w:type="dxa"/>
          </w:tcPr>
          <w:p w:rsidR="00BB28D1" w:rsidRPr="0078747A" w:rsidRDefault="009217A8" w:rsidP="00ED3BA4">
            <w:pPr>
              <w:jc w:val="center"/>
              <w:rPr>
                <w:rFonts w:ascii="Times New Roman" w:hAnsi="Times New Roman" w:cs="Times New Roman"/>
                <w:b/>
                <w:color w:val="000000" w:themeColor="text1"/>
                <w:sz w:val="28"/>
                <w:szCs w:val="28"/>
              </w:rPr>
            </w:pPr>
            <w:r w:rsidRPr="0078747A">
              <w:rPr>
                <w:rFonts w:ascii="Times New Roman" w:hAnsi="Times New Roman" w:cs="Times New Roman"/>
                <w:b/>
                <w:color w:val="000000" w:themeColor="text1"/>
                <w:sz w:val="28"/>
                <w:szCs w:val="28"/>
              </w:rPr>
              <w:t>14</w:t>
            </w:r>
          </w:p>
        </w:tc>
      </w:tr>
      <w:tr w:rsidR="0078747A" w:rsidRPr="0078747A" w:rsidTr="00BB28D1">
        <w:tc>
          <w:tcPr>
            <w:tcW w:w="161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3</w:t>
            </w:r>
          </w:p>
        </w:tc>
        <w:tc>
          <w:tcPr>
            <w:tcW w:w="6210" w:type="dxa"/>
          </w:tcPr>
          <w:p w:rsidR="009217A8"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Decision Making</w:t>
            </w:r>
            <w:r w:rsidRPr="0078747A">
              <w:rPr>
                <w:rFonts w:ascii="Times New Roman" w:hAnsi="Times New Roman" w:cs="Times New Roman"/>
                <w:color w:val="000000" w:themeColor="text1"/>
              </w:rPr>
              <w:t>: Meaning; Decision making process, Technique of decision making – decision tree, PERT and CPM.</w:t>
            </w:r>
          </w:p>
          <w:p w:rsidR="00BB28D1"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 xml:space="preserve">Organization: </w:t>
            </w:r>
            <w:r w:rsidRPr="0078747A">
              <w:rPr>
                <w:rFonts w:ascii="Times New Roman" w:hAnsi="Times New Roman" w:cs="Times New Roman"/>
                <w:color w:val="000000" w:themeColor="text1"/>
              </w:rPr>
              <w:t>Introduction: Meaning of Organizing and Principle of Organizing,</w:t>
            </w:r>
          </w:p>
        </w:tc>
        <w:tc>
          <w:tcPr>
            <w:tcW w:w="152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28"/>
                <w:szCs w:val="28"/>
              </w:rPr>
              <w:t>14</w:t>
            </w:r>
          </w:p>
        </w:tc>
      </w:tr>
      <w:tr w:rsidR="0078747A" w:rsidRPr="0078747A" w:rsidTr="00BB28D1">
        <w:tc>
          <w:tcPr>
            <w:tcW w:w="161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4</w:t>
            </w:r>
          </w:p>
        </w:tc>
        <w:tc>
          <w:tcPr>
            <w:tcW w:w="6210" w:type="dxa"/>
          </w:tcPr>
          <w:p w:rsidR="009217A8"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Departmentation</w:t>
            </w:r>
            <w:r w:rsidRPr="0078747A">
              <w:rPr>
                <w:rFonts w:ascii="Times New Roman" w:hAnsi="Times New Roman" w:cs="Times New Roman"/>
                <w:color w:val="000000" w:themeColor="text1"/>
              </w:rPr>
              <w:t>: Meaning; Bases of departmentation –function wise, product wise, territory wise, process wise, customer wise.</w:t>
            </w:r>
          </w:p>
          <w:p w:rsidR="00BB28D1"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Delegation</w:t>
            </w:r>
            <w:r w:rsidRPr="0078747A">
              <w:rPr>
                <w:rFonts w:ascii="Times New Roman" w:hAnsi="Times New Roman" w:cs="Times New Roman"/>
                <w:color w:val="000000" w:themeColor="text1"/>
              </w:rPr>
              <w:t xml:space="preserve">: Meaning ; Element of delegation, principles of effective delegation ; </w:t>
            </w:r>
            <w:r w:rsidRPr="0078747A">
              <w:rPr>
                <w:rFonts w:ascii="Times New Roman" w:hAnsi="Times New Roman" w:cs="Times New Roman"/>
                <w:b/>
                <w:bCs/>
                <w:color w:val="000000" w:themeColor="text1"/>
              </w:rPr>
              <w:t xml:space="preserve">Centralization and Decentralization- </w:t>
            </w:r>
            <w:r w:rsidRPr="0078747A">
              <w:rPr>
                <w:rFonts w:ascii="Times New Roman" w:hAnsi="Times New Roman" w:cs="Times New Roman"/>
                <w:color w:val="000000" w:themeColor="text1"/>
              </w:rPr>
              <w:t>Meaning ; factor affecting degree of centralization and decentralization</w:t>
            </w:r>
          </w:p>
        </w:tc>
        <w:tc>
          <w:tcPr>
            <w:tcW w:w="152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28"/>
                <w:szCs w:val="28"/>
              </w:rPr>
              <w:t>14</w:t>
            </w:r>
          </w:p>
        </w:tc>
      </w:tr>
      <w:tr w:rsidR="0078747A" w:rsidRPr="0078747A" w:rsidTr="00BB28D1">
        <w:tc>
          <w:tcPr>
            <w:tcW w:w="1615" w:type="dxa"/>
          </w:tcPr>
          <w:p w:rsidR="00BB28D1" w:rsidRPr="0078747A" w:rsidRDefault="009217A8" w:rsidP="00ED3BA4">
            <w:pPr>
              <w:jc w:val="center"/>
              <w:rPr>
                <w:rFonts w:ascii="Times New Roman" w:hAnsi="Times New Roman" w:cs="Times New Roman"/>
                <w:b/>
                <w:color w:val="000000" w:themeColor="text1"/>
                <w:sz w:val="32"/>
                <w:szCs w:val="32"/>
              </w:rPr>
            </w:pPr>
            <w:r w:rsidRPr="0078747A">
              <w:rPr>
                <w:rFonts w:ascii="Times New Roman" w:hAnsi="Times New Roman" w:cs="Times New Roman"/>
                <w:b/>
                <w:color w:val="000000" w:themeColor="text1"/>
                <w:sz w:val="56"/>
                <w:szCs w:val="56"/>
              </w:rPr>
              <w:t>5</w:t>
            </w:r>
          </w:p>
        </w:tc>
        <w:tc>
          <w:tcPr>
            <w:tcW w:w="6210" w:type="dxa"/>
          </w:tcPr>
          <w:p w:rsidR="009217A8"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Types of Organizations</w:t>
            </w:r>
            <w:r w:rsidRPr="0078747A">
              <w:rPr>
                <w:rFonts w:ascii="Times New Roman" w:hAnsi="Times New Roman" w:cs="Times New Roman"/>
                <w:color w:val="000000" w:themeColor="text1"/>
              </w:rPr>
              <w:t>:</w:t>
            </w:r>
            <w:r w:rsidRPr="0078747A">
              <w:rPr>
                <w:rFonts w:ascii="Times New Roman" w:hAnsi="Times New Roman" w:cs="Times New Roman"/>
                <w:iCs/>
                <w:color w:val="000000" w:themeColor="text1"/>
              </w:rPr>
              <w:t xml:space="preserve"> Formal organization </w:t>
            </w:r>
            <w:r w:rsidRPr="0078747A">
              <w:rPr>
                <w:rFonts w:ascii="Times New Roman" w:hAnsi="Times New Roman" w:cs="Times New Roman"/>
                <w:color w:val="000000" w:themeColor="text1"/>
              </w:rPr>
              <w:t>: Line, Functional and line and staff, committee(only meaning advantages and limitation of all the four forms);</w:t>
            </w:r>
          </w:p>
          <w:p w:rsidR="00BB28D1" w:rsidRPr="0078747A" w:rsidRDefault="009217A8" w:rsidP="009217A8">
            <w:pPr>
              <w:rPr>
                <w:rFonts w:ascii="Times New Roman" w:hAnsi="Times New Roman" w:cs="Times New Roman"/>
                <w:b/>
                <w:color w:val="000000" w:themeColor="text1"/>
                <w:sz w:val="56"/>
                <w:szCs w:val="56"/>
              </w:rPr>
            </w:pPr>
            <w:r w:rsidRPr="0078747A">
              <w:rPr>
                <w:rFonts w:ascii="Times New Roman" w:hAnsi="Times New Roman" w:cs="Times New Roman"/>
                <w:iCs/>
                <w:color w:val="000000" w:themeColor="text1"/>
              </w:rPr>
              <w:t>Informal organization</w:t>
            </w:r>
            <w:r w:rsidRPr="0078747A">
              <w:rPr>
                <w:rFonts w:ascii="Times New Roman" w:hAnsi="Times New Roman" w:cs="Times New Roman"/>
                <w:color w:val="000000" w:themeColor="text1"/>
              </w:rPr>
              <w:t>: Meaning; Benefits ; problems</w:t>
            </w:r>
          </w:p>
        </w:tc>
        <w:tc>
          <w:tcPr>
            <w:tcW w:w="152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28"/>
                <w:szCs w:val="28"/>
              </w:rPr>
              <w:t>14</w:t>
            </w:r>
          </w:p>
        </w:tc>
      </w:tr>
    </w:tbl>
    <w:p w:rsidR="00ED3BA4" w:rsidRPr="0078747A" w:rsidRDefault="00ED3BA4" w:rsidP="00ED3BA4">
      <w:pPr>
        <w:jc w:val="center"/>
        <w:rPr>
          <w:rFonts w:ascii="Times New Roman" w:hAnsi="Times New Roman" w:cs="Times New Roman"/>
          <w:b/>
          <w:color w:val="000000" w:themeColor="text1"/>
          <w:sz w:val="56"/>
          <w:szCs w:val="56"/>
        </w:rPr>
      </w:pPr>
    </w:p>
    <w:p w:rsidR="00BB28D1" w:rsidRPr="0078747A" w:rsidRDefault="00BB28D1" w:rsidP="00ED3BA4">
      <w:pPr>
        <w:jc w:val="center"/>
        <w:rPr>
          <w:rFonts w:ascii="Times New Roman" w:hAnsi="Times New Roman" w:cs="Times New Roman"/>
          <w:b/>
          <w:color w:val="000000" w:themeColor="text1"/>
          <w:sz w:val="56"/>
          <w:szCs w:val="56"/>
        </w:rPr>
      </w:pPr>
    </w:p>
    <w:p w:rsidR="00BB28D1" w:rsidRPr="0078747A" w:rsidRDefault="00BB28D1" w:rsidP="00ED3BA4">
      <w:pPr>
        <w:jc w:val="center"/>
        <w:rPr>
          <w:rFonts w:ascii="Times New Roman" w:hAnsi="Times New Roman" w:cs="Times New Roman"/>
          <w:b/>
          <w:color w:val="000000" w:themeColor="text1"/>
          <w:sz w:val="56"/>
          <w:szCs w:val="56"/>
        </w:rPr>
      </w:pPr>
    </w:p>
    <w:p w:rsidR="00A47053" w:rsidRPr="0078747A" w:rsidRDefault="00A47053" w:rsidP="00A47053">
      <w:pPr>
        <w:rPr>
          <w:rFonts w:ascii="Times New Roman" w:hAnsi="Times New Roman" w:cs="Times New Roman"/>
          <w:b/>
          <w:color w:val="000000" w:themeColor="text1"/>
          <w:sz w:val="56"/>
          <w:szCs w:val="56"/>
        </w:rPr>
      </w:pPr>
    </w:p>
    <w:p w:rsidR="003E2495" w:rsidRDefault="003E2495" w:rsidP="00A47053">
      <w:pPr>
        <w:jc w:val="center"/>
        <w:rPr>
          <w:rFonts w:ascii="Times New Roman" w:hAnsi="Times New Roman" w:cs="Times New Roman"/>
          <w:b/>
          <w:color w:val="000000" w:themeColor="text1"/>
          <w:sz w:val="32"/>
          <w:u w:val="double"/>
        </w:rPr>
      </w:pPr>
    </w:p>
    <w:p w:rsidR="003E2495" w:rsidRDefault="003E2495" w:rsidP="00A47053">
      <w:pPr>
        <w:jc w:val="center"/>
        <w:rPr>
          <w:rFonts w:ascii="Times New Roman" w:hAnsi="Times New Roman" w:cs="Times New Roman"/>
          <w:b/>
          <w:color w:val="000000" w:themeColor="text1"/>
          <w:sz w:val="32"/>
          <w:u w:val="double"/>
        </w:rPr>
      </w:pPr>
    </w:p>
    <w:p w:rsidR="003E2495" w:rsidRDefault="003E2495" w:rsidP="00A47053">
      <w:pPr>
        <w:jc w:val="center"/>
        <w:rPr>
          <w:rFonts w:ascii="Times New Roman" w:hAnsi="Times New Roman" w:cs="Times New Roman"/>
          <w:b/>
          <w:color w:val="000000" w:themeColor="text1"/>
          <w:sz w:val="32"/>
          <w:u w:val="double"/>
        </w:rPr>
      </w:pPr>
    </w:p>
    <w:p w:rsidR="003E2495" w:rsidRDefault="003E2495" w:rsidP="00A47053">
      <w:pPr>
        <w:jc w:val="center"/>
        <w:rPr>
          <w:rFonts w:ascii="Times New Roman" w:hAnsi="Times New Roman" w:cs="Times New Roman"/>
          <w:b/>
          <w:color w:val="000000" w:themeColor="text1"/>
          <w:sz w:val="32"/>
          <w:u w:val="double"/>
        </w:rPr>
      </w:pPr>
    </w:p>
    <w:p w:rsidR="003E2495" w:rsidRDefault="003E2495" w:rsidP="00A47053">
      <w:pPr>
        <w:jc w:val="center"/>
        <w:rPr>
          <w:rFonts w:ascii="Times New Roman" w:hAnsi="Times New Roman" w:cs="Times New Roman"/>
          <w:b/>
          <w:color w:val="000000" w:themeColor="text1"/>
          <w:sz w:val="32"/>
          <w:u w:val="double"/>
        </w:rPr>
      </w:pPr>
    </w:p>
    <w:p w:rsidR="00ED3BA4" w:rsidRPr="0078747A" w:rsidRDefault="009217A8" w:rsidP="00A47053">
      <w:pPr>
        <w:jc w:val="center"/>
        <w:rPr>
          <w:rFonts w:ascii="Times New Roman" w:hAnsi="Times New Roman" w:cs="Times New Roman"/>
          <w:b/>
          <w:color w:val="000000" w:themeColor="text1"/>
          <w:sz w:val="32"/>
          <w:u w:val="double"/>
        </w:rPr>
      </w:pPr>
      <w:r w:rsidRPr="0078747A">
        <w:rPr>
          <w:rFonts w:ascii="Times New Roman" w:hAnsi="Times New Roman" w:cs="Times New Roman"/>
          <w:b/>
          <w:color w:val="000000" w:themeColor="text1"/>
          <w:sz w:val="32"/>
          <w:u w:val="double"/>
        </w:rPr>
        <w:t>Unit</w:t>
      </w:r>
      <w:r w:rsidR="00ED3BA4" w:rsidRPr="0078747A">
        <w:rPr>
          <w:rFonts w:ascii="Times New Roman" w:hAnsi="Times New Roman" w:cs="Times New Roman"/>
          <w:b/>
          <w:color w:val="000000" w:themeColor="text1"/>
          <w:sz w:val="32"/>
          <w:u w:val="double"/>
        </w:rPr>
        <w:t xml:space="preserve"> – 1</w:t>
      </w:r>
    </w:p>
    <w:p w:rsidR="00ED3BA4" w:rsidRPr="0078747A" w:rsidRDefault="00ED3BA4" w:rsidP="00ED3BA4">
      <w:pPr>
        <w:jc w:val="center"/>
        <w:rPr>
          <w:rFonts w:ascii="Times New Roman" w:hAnsi="Times New Roman" w:cs="Times New Roman"/>
          <w:b/>
          <w:color w:val="000000" w:themeColor="text1"/>
          <w:sz w:val="24"/>
          <w:u w:val="double"/>
        </w:rPr>
      </w:pPr>
      <w:r w:rsidRPr="0078747A">
        <w:rPr>
          <w:rFonts w:ascii="Times New Roman" w:hAnsi="Times New Roman" w:cs="Times New Roman"/>
          <w:b/>
          <w:color w:val="000000" w:themeColor="text1"/>
          <w:sz w:val="24"/>
          <w:u w:val="double"/>
        </w:rPr>
        <w:lastRenderedPageBreak/>
        <w:t xml:space="preserve">“MANAGEMENT &amp; PLANNING “ </w:t>
      </w:r>
    </w:p>
    <w:p w:rsidR="00ED3BA4" w:rsidRPr="0078747A" w:rsidRDefault="00ED3BA4" w:rsidP="00ED3BA4">
      <w:pPr>
        <w:jc w:val="center"/>
        <w:rPr>
          <w:rFonts w:ascii="Times New Roman" w:hAnsi="Times New Roman" w:cs="Times New Roman"/>
          <w:b/>
          <w:color w:val="000000" w:themeColor="text1"/>
          <w:sz w:val="24"/>
          <w:u w:val="double"/>
        </w:rPr>
      </w:pPr>
      <w:r w:rsidRPr="0078747A">
        <w:rPr>
          <w:rFonts w:ascii="Times New Roman" w:hAnsi="Times New Roman" w:cs="Times New Roman"/>
          <w:b/>
          <w:color w:val="000000" w:themeColor="text1"/>
          <w:sz w:val="24"/>
          <w:u w:val="double"/>
        </w:rPr>
        <w:t>PART-1 “MANAGEMENT”</w:t>
      </w:r>
    </w:p>
    <w:p w:rsidR="00ED3BA4" w:rsidRPr="0078747A" w:rsidRDefault="00ED3BA4" w:rsidP="00ED3BA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INTRODUCTION </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is the act of getting people together to accomplish desired goals and objectives using available resources efficiently and effectively.</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functions include: Planning, organizing, staffing, leading or directing, and controlling an organization (a group of one or more people or entities) or effort for the purpose of accomplishing a goal.</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is the art of getting right work done, from right people at right time in the best and the cheapest manner.</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There are several different resource types within management. Resourcing encompasses the deployment and manipulation of:</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Human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Financial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Technological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Natural resources</w:t>
      </w:r>
    </w:p>
    <w:p w:rsidR="0083240C" w:rsidRPr="0078747A" w:rsidRDefault="0083240C" w:rsidP="00ED3BA4">
      <w:pPr>
        <w:numPr>
          <w:ilvl w:val="2"/>
          <w:numId w:val="1"/>
        </w:numPr>
        <w:spacing w:after="0" w:line="240" w:lineRule="auto"/>
        <w:rPr>
          <w:rFonts w:ascii="Times New Roman" w:hAnsi="Times New Roman" w:cs="Times New Roman"/>
          <w:color w:val="000000" w:themeColor="text1"/>
          <w:sz w:val="24"/>
          <w:szCs w:val="24"/>
          <w:lang w:bidi="gu-IN"/>
        </w:rPr>
      </w:pPr>
    </w:p>
    <w:p w:rsidR="00ED3BA4" w:rsidRPr="0078747A" w:rsidRDefault="005D1828" w:rsidP="00ED3BA4">
      <w:pPr>
        <w:spacing w:after="0" w:line="240" w:lineRule="auto"/>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 OF MANAGEMENT</w:t>
      </w:r>
    </w:p>
    <w:p w:rsidR="005D1828" w:rsidRPr="0078747A" w:rsidRDefault="005D1828" w:rsidP="00ED3BA4">
      <w:pPr>
        <w:spacing w:after="0" w:line="240" w:lineRule="auto"/>
        <w:rPr>
          <w:rFonts w:ascii="Times New Roman" w:hAnsi="Times New Roman" w:cs="Times New Roman"/>
          <w:color w:val="000000" w:themeColor="text1"/>
          <w:sz w:val="24"/>
          <w:szCs w:val="24"/>
          <w:lang w:bidi="gu-IN"/>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According to Mc Farland, “Management is defined for conceptual, theo</w:t>
      </w:r>
      <w:r w:rsidR="005D1828" w:rsidRPr="0078747A">
        <w:rPr>
          <w:rFonts w:ascii="Times New Roman" w:hAnsi="Times New Roman" w:cs="Times New Roman"/>
          <w:color w:val="000000" w:themeColor="text1"/>
          <w:sz w:val="24"/>
          <w:szCs w:val="24"/>
        </w:rPr>
        <w:t xml:space="preserve">retical and analytical purposes </w:t>
      </w:r>
      <w:r w:rsidRPr="0078747A">
        <w:rPr>
          <w:rFonts w:ascii="Times New Roman" w:hAnsi="Times New Roman" w:cs="Times New Roman"/>
          <w:color w:val="000000" w:themeColor="text1"/>
          <w:sz w:val="24"/>
          <w:szCs w:val="24"/>
        </w:rPr>
        <w:t xml:space="preserve">as that process by which managers create, direct, maintain and operate purposive </w:t>
      </w:r>
      <w:r w:rsidR="005D1828" w:rsidRPr="0078747A">
        <w:rPr>
          <w:rFonts w:ascii="Times New Roman" w:hAnsi="Times New Roman" w:cs="Times New Roman"/>
          <w:color w:val="000000" w:themeColor="text1"/>
          <w:sz w:val="24"/>
          <w:szCs w:val="24"/>
        </w:rPr>
        <w:t xml:space="preserve">organization through </w:t>
      </w:r>
      <w:r w:rsidRPr="0078747A">
        <w:rPr>
          <w:rFonts w:ascii="Times New Roman" w:hAnsi="Times New Roman" w:cs="Times New Roman"/>
          <w:color w:val="000000" w:themeColor="text1"/>
          <w:sz w:val="24"/>
          <w:szCs w:val="24"/>
        </w:rPr>
        <w:t>systematic, co-ordinated co-operative human effort.”</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Louis Allan, “Management is what a manager does.”</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Henry Fayol, “To manage is to forecast and plan, to organize, to compound, to co-ordinate and toControl.”</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Harold Koontz says, “Management is the art of getting things done through and with an informally organized group.”</w:t>
      </w:r>
    </w:p>
    <w:p w:rsidR="00EE08CE" w:rsidRPr="0078747A" w:rsidRDefault="00EE08CE" w:rsidP="005D1828">
      <w:pPr>
        <w:autoSpaceDE w:val="0"/>
        <w:autoSpaceDN w:val="0"/>
        <w:adjustRightInd w:val="0"/>
        <w:spacing w:after="0" w:line="240" w:lineRule="auto"/>
        <w:rPr>
          <w:rFonts w:ascii="Times New Roman" w:hAnsi="Times New Roman" w:cs="Times New Roman"/>
          <w:b/>
          <w:bCs/>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FEATURES OR CHARACTERISTICS OF MANAGEMENT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From a critical analysis of the above definitions, the following features or characteristic</w:t>
      </w:r>
      <w:r w:rsidR="00EE08CE" w:rsidRPr="0078747A">
        <w:rPr>
          <w:rFonts w:ascii="Times New Roman" w:hAnsi="Times New Roman" w:cs="Times New Roman"/>
          <w:color w:val="000000" w:themeColor="text1"/>
          <w:sz w:val="24"/>
          <w:szCs w:val="24"/>
        </w:rPr>
        <w:t xml:space="preserve">s of </w:t>
      </w:r>
      <w:r w:rsidRPr="0078747A">
        <w:rPr>
          <w:rFonts w:ascii="Times New Roman" w:hAnsi="Times New Roman" w:cs="Times New Roman"/>
          <w:color w:val="000000" w:themeColor="text1"/>
          <w:sz w:val="24"/>
          <w:szCs w:val="24"/>
        </w:rPr>
        <w:t>Management evolve:</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Art as well as science: </w:t>
      </w:r>
      <w:r w:rsidRPr="0078747A">
        <w:rPr>
          <w:rFonts w:ascii="Times New Roman" w:hAnsi="Times New Roman" w:cs="Times New Roman"/>
          <w:color w:val="000000" w:themeColor="text1"/>
          <w:sz w:val="24"/>
          <w:szCs w:val="24"/>
        </w:rPr>
        <w:t>Management is both an art and a science. It is an art in the sense of possessing of managing skill by a person. In another sense, management is the science because of developing certain principles or laws which are applicable in a place where a group of activities are coordinated.</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Management is an activity: </w:t>
      </w:r>
      <w:r w:rsidRPr="0078747A">
        <w:rPr>
          <w:rFonts w:ascii="Times New Roman" w:hAnsi="Times New Roman" w:cs="Times New Roman"/>
          <w:color w:val="000000" w:themeColor="text1"/>
          <w:sz w:val="24"/>
          <w:szCs w:val="24"/>
        </w:rPr>
        <w:t xml:space="preserve">Management is the process of activity relating to the effective </w:t>
      </w:r>
      <w:r w:rsidR="00EE08CE" w:rsidRPr="0078747A">
        <w:rPr>
          <w:rFonts w:ascii="Times New Roman" w:hAnsi="Times New Roman" w:cs="Times New Roman"/>
          <w:color w:val="000000" w:themeColor="text1"/>
          <w:sz w:val="24"/>
          <w:szCs w:val="24"/>
        </w:rPr>
        <w:t>utilization</w:t>
      </w:r>
      <w:r w:rsidRPr="0078747A">
        <w:rPr>
          <w:rFonts w:ascii="Times New Roman" w:hAnsi="Times New Roman" w:cs="Times New Roman"/>
          <w:color w:val="000000" w:themeColor="text1"/>
          <w:sz w:val="24"/>
          <w:szCs w:val="24"/>
        </w:rPr>
        <w:t xml:space="preserve"> of available resources for production. The term ‘resources’ includes men, money, materials and machine in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Management is a continuous process: </w:t>
      </w:r>
      <w:r w:rsidRPr="0078747A">
        <w:rPr>
          <w:rFonts w:ascii="Times New Roman" w:hAnsi="Times New Roman" w:cs="Times New Roman"/>
          <w:color w:val="000000" w:themeColor="text1"/>
          <w:sz w:val="24"/>
          <w:szCs w:val="24"/>
        </w:rPr>
        <w:t>The process of management mainly consists of planning,</w:t>
      </w:r>
      <w:r w:rsidR="001B6067" w:rsidRPr="0078747A">
        <w:rPr>
          <w:rFonts w:ascii="Times New Roman" w:hAnsi="Times New Roman" w:cs="Times New Roman"/>
          <w:color w:val="000000" w:themeColor="text1"/>
          <w:sz w:val="24"/>
          <w:szCs w:val="24"/>
        </w:rPr>
        <w:t xml:space="preserve"> organizing</w:t>
      </w:r>
      <w:r w:rsidRPr="0078747A">
        <w:rPr>
          <w:rFonts w:ascii="Times New Roman" w:hAnsi="Times New Roman" w:cs="Times New Roman"/>
          <w:color w:val="000000" w:themeColor="text1"/>
          <w:sz w:val="24"/>
          <w:szCs w:val="24"/>
        </w:rPr>
        <w:t xml:space="preserve">, directing and controlling the resources. The resources (men and money) of an </w:t>
      </w:r>
      <w:r w:rsidR="001B6067"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should be used to the best advantages of the </w:t>
      </w:r>
      <w:r w:rsidR="001B6067"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and theobjectives to be achieved. The management function of any one alone cannot produce any results in the </w:t>
      </w:r>
      <w:r w:rsidRPr="0078747A">
        <w:rPr>
          <w:rFonts w:ascii="Times New Roman" w:hAnsi="Times New Roman" w:cs="Times New Roman"/>
          <w:color w:val="000000" w:themeColor="text1"/>
          <w:sz w:val="24"/>
          <w:szCs w:val="24"/>
        </w:rPr>
        <w:lastRenderedPageBreak/>
        <w:t>absence of any other basic functions of Management. So, management is a continuous process.</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Management achieving pre-determined objectives: </w:t>
      </w:r>
      <w:r w:rsidRPr="0078747A">
        <w:rPr>
          <w:rFonts w:ascii="Times New Roman" w:hAnsi="Times New Roman" w:cs="Times New Roman"/>
          <w:color w:val="000000" w:themeColor="text1"/>
          <w:sz w:val="24"/>
          <w:szCs w:val="24"/>
        </w:rPr>
        <w:t>The ob</w:t>
      </w:r>
      <w:r w:rsidR="001B6067" w:rsidRPr="0078747A">
        <w:rPr>
          <w:rFonts w:ascii="Times New Roman" w:hAnsi="Times New Roman" w:cs="Times New Roman"/>
          <w:color w:val="000000" w:themeColor="text1"/>
          <w:sz w:val="24"/>
          <w:szCs w:val="24"/>
        </w:rPr>
        <w:t xml:space="preserve">jectives 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are </w:t>
      </w:r>
      <w:r w:rsidRPr="0078747A">
        <w:rPr>
          <w:rFonts w:ascii="Times New Roman" w:hAnsi="Times New Roman" w:cs="Times New Roman"/>
          <w:color w:val="000000" w:themeColor="text1"/>
          <w:sz w:val="24"/>
          <w:szCs w:val="24"/>
        </w:rPr>
        <w:t>clearly laid down. Every managerial activity results in the achievem</w:t>
      </w:r>
      <w:r w:rsidR="001B6067" w:rsidRPr="0078747A">
        <w:rPr>
          <w:rFonts w:ascii="Times New Roman" w:hAnsi="Times New Roman" w:cs="Times New Roman"/>
          <w:color w:val="000000" w:themeColor="text1"/>
          <w:sz w:val="24"/>
          <w:szCs w:val="24"/>
        </w:rPr>
        <w:t xml:space="preserve">ent of objectives fixed well in </w:t>
      </w:r>
      <w:r w:rsidRPr="0078747A">
        <w:rPr>
          <w:rFonts w:ascii="Times New Roman" w:hAnsi="Times New Roman" w:cs="Times New Roman"/>
          <w:color w:val="000000" w:themeColor="text1"/>
          <w:sz w:val="24"/>
          <w:szCs w:val="24"/>
        </w:rPr>
        <w:t>advance.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5. </w:t>
      </w:r>
      <w:r w:rsidR="00EE08CE" w:rsidRPr="0078747A">
        <w:rPr>
          <w:rFonts w:ascii="Times New Roman" w:hAnsi="Times New Roman" w:cs="Times New Roman"/>
          <w:b/>
          <w:bCs/>
          <w:color w:val="000000" w:themeColor="text1"/>
          <w:sz w:val="24"/>
          <w:szCs w:val="24"/>
        </w:rPr>
        <w:t>Organized</w:t>
      </w:r>
      <w:r w:rsidRPr="0078747A">
        <w:rPr>
          <w:rFonts w:ascii="Times New Roman" w:hAnsi="Times New Roman" w:cs="Times New Roman"/>
          <w:b/>
          <w:bCs/>
          <w:color w:val="000000" w:themeColor="text1"/>
          <w:sz w:val="24"/>
          <w:szCs w:val="24"/>
        </w:rPr>
        <w:t xml:space="preserve"> activities: </w:t>
      </w:r>
      <w:r w:rsidRPr="0078747A">
        <w:rPr>
          <w:rFonts w:ascii="Times New Roman" w:hAnsi="Times New Roman" w:cs="Times New Roman"/>
          <w:color w:val="000000" w:themeColor="text1"/>
          <w:sz w:val="24"/>
          <w:szCs w:val="24"/>
        </w:rPr>
        <w:t xml:space="preserve">Management is a group of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ac</w:t>
      </w:r>
      <w:r w:rsidR="001B6067" w:rsidRPr="0078747A">
        <w:rPr>
          <w:rFonts w:ascii="Times New Roman" w:hAnsi="Times New Roman" w:cs="Times New Roman"/>
          <w:color w:val="000000" w:themeColor="text1"/>
          <w:sz w:val="24"/>
          <w:szCs w:val="24"/>
        </w:rPr>
        <w:t xml:space="preserve">tivities. A group is formed not </w:t>
      </w:r>
      <w:r w:rsidRPr="0078747A">
        <w:rPr>
          <w:rFonts w:ascii="Times New Roman" w:hAnsi="Times New Roman" w:cs="Times New Roman"/>
          <w:color w:val="000000" w:themeColor="text1"/>
          <w:sz w:val="24"/>
          <w:szCs w:val="24"/>
        </w:rPr>
        <w:t xml:space="preserve">only in a public limited company but also in an ordinary club. All the </w:t>
      </w:r>
      <w:r w:rsidR="00EE08CE" w:rsidRPr="0078747A">
        <w:rPr>
          <w:rFonts w:ascii="Times New Roman" w:hAnsi="Times New Roman" w:cs="Times New Roman"/>
          <w:color w:val="000000" w:themeColor="text1"/>
          <w:sz w:val="24"/>
          <w:szCs w:val="24"/>
        </w:rPr>
        <w:t>organizations</w:t>
      </w:r>
      <w:r w:rsidR="001B6067" w:rsidRPr="0078747A">
        <w:rPr>
          <w:rFonts w:ascii="Times New Roman" w:hAnsi="Times New Roman" w:cs="Times New Roman"/>
          <w:color w:val="000000" w:themeColor="text1"/>
          <w:sz w:val="24"/>
          <w:szCs w:val="24"/>
        </w:rPr>
        <w:t xml:space="preserve"> have their own </w:t>
      </w:r>
      <w:r w:rsidRPr="0078747A">
        <w:rPr>
          <w:rFonts w:ascii="Times New Roman" w:hAnsi="Times New Roman" w:cs="Times New Roman"/>
          <w:color w:val="000000" w:themeColor="text1"/>
          <w:sz w:val="24"/>
          <w:szCs w:val="24"/>
        </w:rPr>
        <w:t>objectives. These objectives will be achieved only by a group of per</w:t>
      </w:r>
      <w:r w:rsidR="001B6067" w:rsidRPr="0078747A">
        <w:rPr>
          <w:rFonts w:ascii="Times New Roman" w:hAnsi="Times New Roman" w:cs="Times New Roman"/>
          <w:color w:val="000000" w:themeColor="text1"/>
          <w:sz w:val="24"/>
          <w:szCs w:val="24"/>
        </w:rPr>
        <w:t xml:space="preserve">sons. These persons’ activities </w:t>
      </w:r>
      <w:r w:rsidRPr="0078747A">
        <w:rPr>
          <w:rFonts w:ascii="Times New Roman" w:hAnsi="Times New Roman" w:cs="Times New Roman"/>
          <w:color w:val="000000" w:themeColor="text1"/>
          <w:sz w:val="24"/>
          <w:szCs w:val="24"/>
        </w:rPr>
        <w:t xml:space="preserve">should be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in a systematic way to achieve the objectives. Th</w:t>
      </w:r>
      <w:r w:rsidR="001B6067" w:rsidRPr="0078747A">
        <w:rPr>
          <w:rFonts w:ascii="Times New Roman" w:hAnsi="Times New Roman" w:cs="Times New Roman"/>
          <w:color w:val="000000" w:themeColor="text1"/>
          <w:sz w:val="24"/>
          <w:szCs w:val="24"/>
        </w:rPr>
        <w:t xml:space="preserve">e objectives cannot be achieved </w:t>
      </w:r>
      <w:r w:rsidRPr="0078747A">
        <w:rPr>
          <w:rFonts w:ascii="Times New Roman" w:hAnsi="Times New Roman" w:cs="Times New Roman"/>
          <w:color w:val="000000" w:themeColor="text1"/>
          <w:sz w:val="24"/>
          <w:szCs w:val="24"/>
        </w:rPr>
        <w:t xml:space="preserve">without any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activities.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1B6067"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Management is a factor of production: </w:t>
      </w:r>
      <w:r w:rsidRPr="0078747A">
        <w:rPr>
          <w:rFonts w:ascii="Times New Roman" w:hAnsi="Times New Roman" w:cs="Times New Roman"/>
          <w:color w:val="000000" w:themeColor="text1"/>
          <w:sz w:val="24"/>
          <w:szCs w:val="24"/>
        </w:rPr>
        <w:t>The factors of pr</w:t>
      </w:r>
      <w:r w:rsidR="001B6067" w:rsidRPr="0078747A">
        <w:rPr>
          <w:rFonts w:ascii="Times New Roman" w:hAnsi="Times New Roman" w:cs="Times New Roman"/>
          <w:color w:val="000000" w:themeColor="text1"/>
          <w:sz w:val="24"/>
          <w:szCs w:val="24"/>
        </w:rPr>
        <w:t xml:space="preserve">oduction includes land, labour, </w:t>
      </w:r>
      <w:r w:rsidRPr="0078747A">
        <w:rPr>
          <w:rFonts w:ascii="Times New Roman" w:hAnsi="Times New Roman" w:cs="Times New Roman"/>
          <w:color w:val="000000" w:themeColor="text1"/>
          <w:sz w:val="24"/>
          <w:szCs w:val="24"/>
        </w:rPr>
        <w:t xml:space="preserve">capital and entrepreneurs. Here, land refers to a place where production </w:t>
      </w:r>
      <w:r w:rsidR="001B6067" w:rsidRPr="0078747A">
        <w:rPr>
          <w:rFonts w:ascii="Times New Roman" w:hAnsi="Times New Roman" w:cs="Times New Roman"/>
          <w:color w:val="000000" w:themeColor="text1"/>
          <w:sz w:val="24"/>
          <w:szCs w:val="24"/>
        </w:rPr>
        <w:t xml:space="preserve">is carried on. Labour refers to </w:t>
      </w:r>
      <w:r w:rsidRPr="0078747A">
        <w:rPr>
          <w:rFonts w:ascii="Times New Roman" w:hAnsi="Times New Roman" w:cs="Times New Roman"/>
          <w:color w:val="000000" w:themeColor="text1"/>
          <w:sz w:val="24"/>
          <w:szCs w:val="24"/>
        </w:rPr>
        <w:t xml:space="preserve">the paid employees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who are working in different levels as skilled, unskilled, semiskilled,manager, supervisor and the like. Capital refers to the working </w:t>
      </w:r>
      <w:r w:rsidR="001B6067" w:rsidRPr="0078747A">
        <w:rPr>
          <w:rFonts w:ascii="Times New Roman" w:hAnsi="Times New Roman" w:cs="Times New Roman"/>
          <w:color w:val="000000" w:themeColor="text1"/>
          <w:sz w:val="24"/>
          <w:szCs w:val="24"/>
        </w:rPr>
        <w:t xml:space="preserve">capital as in the form of cash, </w:t>
      </w:r>
      <w:r w:rsidRPr="0078747A">
        <w:rPr>
          <w:rFonts w:ascii="Times New Roman" w:hAnsi="Times New Roman" w:cs="Times New Roman"/>
          <w:color w:val="000000" w:themeColor="text1"/>
          <w:sz w:val="24"/>
          <w:szCs w:val="24"/>
        </w:rPr>
        <w:t xml:space="preserve">raw materials and finished goods and fixed capital as in the form of </w:t>
      </w:r>
      <w:r w:rsidR="001B6067" w:rsidRPr="0078747A">
        <w:rPr>
          <w:rFonts w:ascii="Times New Roman" w:hAnsi="Times New Roman" w:cs="Times New Roman"/>
          <w:color w:val="000000" w:themeColor="text1"/>
          <w:sz w:val="24"/>
          <w:szCs w:val="24"/>
        </w:rPr>
        <w:t xml:space="preserve">plant facilities and production </w:t>
      </w:r>
      <w:r w:rsidRPr="0078747A">
        <w:rPr>
          <w:rFonts w:ascii="Times New Roman" w:hAnsi="Times New Roman" w:cs="Times New Roman"/>
          <w:color w:val="000000" w:themeColor="text1"/>
          <w:sz w:val="24"/>
          <w:szCs w:val="24"/>
        </w:rPr>
        <w:t xml:space="preserve">facilities. These land, labour and capital could not </w:t>
      </w:r>
      <w:r w:rsidR="004274E1" w:rsidRPr="0078747A">
        <w:rPr>
          <w:rFonts w:ascii="Times New Roman" w:hAnsi="Times New Roman" w:cs="Times New Roman"/>
          <w:color w:val="000000" w:themeColor="text1"/>
          <w:sz w:val="24"/>
          <w:szCs w:val="24"/>
        </w:rPr>
        <w:t>realize</w:t>
      </w:r>
      <w:r w:rsidRPr="0078747A">
        <w:rPr>
          <w:rFonts w:ascii="Times New Roman" w:hAnsi="Times New Roman" w:cs="Times New Roman"/>
          <w:color w:val="000000" w:themeColor="text1"/>
          <w:sz w:val="24"/>
          <w:szCs w:val="24"/>
        </w:rPr>
        <w:t xml:space="preserve"> the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’s goals.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goals are achieved only when these are </w:t>
      </w:r>
      <w:r w:rsidR="001B6067" w:rsidRPr="0078747A">
        <w:rPr>
          <w:rFonts w:ascii="Times New Roman" w:hAnsi="Times New Roman" w:cs="Times New Roman"/>
          <w:color w:val="000000" w:themeColor="text1"/>
          <w:sz w:val="24"/>
          <w:szCs w:val="24"/>
        </w:rPr>
        <w:t xml:space="preserve">effectively co-ordinated by the entrepreneur. An individual can </w:t>
      </w:r>
      <w:r w:rsidRPr="0078747A">
        <w:rPr>
          <w:rFonts w:ascii="Times New Roman" w:hAnsi="Times New Roman" w:cs="Times New Roman"/>
          <w:color w:val="000000" w:themeColor="text1"/>
          <w:sz w:val="24"/>
          <w:szCs w:val="24"/>
        </w:rPr>
        <w:t>do such type of job as in the case of small businesses. In the case of big siz</w:t>
      </w:r>
      <w:r w:rsidR="001B6067" w:rsidRPr="0078747A">
        <w:rPr>
          <w:rFonts w:ascii="Times New Roman" w:hAnsi="Times New Roman" w:cs="Times New Roman"/>
          <w:color w:val="000000" w:themeColor="text1"/>
          <w:sz w:val="24"/>
          <w:szCs w:val="24"/>
        </w:rPr>
        <w:t xml:space="preserve">ed business units, coordination </w:t>
      </w:r>
      <w:r w:rsidRPr="0078747A">
        <w:rPr>
          <w:rFonts w:ascii="Times New Roman" w:hAnsi="Times New Roman" w:cs="Times New Roman"/>
          <w:color w:val="000000" w:themeColor="text1"/>
          <w:sz w:val="24"/>
          <w:szCs w:val="24"/>
        </w:rPr>
        <w:t>job is done by the management. So, management is also t</w:t>
      </w:r>
      <w:r w:rsidR="001B6067" w:rsidRPr="0078747A">
        <w:rPr>
          <w:rFonts w:ascii="Times New Roman" w:hAnsi="Times New Roman" w:cs="Times New Roman"/>
          <w:color w:val="000000" w:themeColor="text1"/>
          <w:sz w:val="24"/>
          <w:szCs w:val="24"/>
        </w:rPr>
        <w:t xml:space="preserve">reated as one of the factors of </w:t>
      </w:r>
      <w:r w:rsidRPr="0078747A">
        <w:rPr>
          <w:rFonts w:ascii="Times New Roman" w:hAnsi="Times New Roman" w:cs="Times New Roman"/>
          <w:color w:val="000000" w:themeColor="text1"/>
          <w:sz w:val="24"/>
          <w:szCs w:val="24"/>
        </w:rPr>
        <w:t>production</w:t>
      </w:r>
    </w:p>
    <w:p w:rsidR="00E55CAB"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Management as a system of activity: </w:t>
      </w:r>
      <w:r w:rsidRPr="0078747A">
        <w:rPr>
          <w:rFonts w:ascii="Times New Roman" w:hAnsi="Times New Roman" w:cs="Times New Roman"/>
          <w:color w:val="000000" w:themeColor="text1"/>
          <w:sz w:val="24"/>
          <w:szCs w:val="24"/>
        </w:rPr>
        <w:t xml:space="preserve">A </w:t>
      </w:r>
      <w:r w:rsidRPr="0078747A">
        <w:rPr>
          <w:rFonts w:ascii="Times New Roman" w:hAnsi="Times New Roman" w:cs="Times New Roman"/>
          <w:iCs/>
          <w:color w:val="000000" w:themeColor="text1"/>
          <w:sz w:val="24"/>
          <w:szCs w:val="24"/>
        </w:rPr>
        <w:t xml:space="preserve">system </w:t>
      </w:r>
      <w:r w:rsidRPr="0078747A">
        <w:rPr>
          <w:rFonts w:ascii="Times New Roman" w:hAnsi="Times New Roman" w:cs="Times New Roman"/>
          <w:color w:val="000000" w:themeColor="text1"/>
          <w:sz w:val="24"/>
          <w:szCs w:val="24"/>
        </w:rPr>
        <w:t>may be defi</w:t>
      </w:r>
      <w:r w:rsidR="001B6067" w:rsidRPr="0078747A">
        <w:rPr>
          <w:rFonts w:ascii="Times New Roman" w:hAnsi="Times New Roman" w:cs="Times New Roman"/>
          <w:color w:val="000000" w:themeColor="text1"/>
          <w:sz w:val="24"/>
          <w:szCs w:val="24"/>
        </w:rPr>
        <w:t xml:space="preserve">ned as a set of component parts </w:t>
      </w:r>
      <w:r w:rsidRPr="0078747A">
        <w:rPr>
          <w:rFonts w:ascii="Times New Roman" w:hAnsi="Times New Roman" w:cs="Times New Roman"/>
          <w:color w:val="000000" w:themeColor="text1"/>
          <w:sz w:val="24"/>
          <w:szCs w:val="24"/>
        </w:rPr>
        <w:t xml:space="preserve">working as a whole. </w:t>
      </w:r>
      <w:r w:rsidRPr="0078747A">
        <w:rPr>
          <w:rFonts w:ascii="Times New Roman" w:hAnsi="Times New Roman" w:cs="Times New Roman"/>
          <w:iCs/>
          <w:color w:val="000000" w:themeColor="text1"/>
          <w:sz w:val="24"/>
          <w:szCs w:val="24"/>
        </w:rPr>
        <w:t xml:space="preserve">Authority </w:t>
      </w:r>
      <w:r w:rsidRPr="0078747A">
        <w:rPr>
          <w:rFonts w:ascii="Times New Roman" w:hAnsi="Times New Roman" w:cs="Times New Roman"/>
          <w:color w:val="000000" w:themeColor="text1"/>
          <w:sz w:val="24"/>
          <w:szCs w:val="24"/>
        </w:rPr>
        <w:t xml:space="preserve">may be defined as a right to command </w:t>
      </w:r>
      <w:r w:rsidR="001B6067" w:rsidRPr="0078747A">
        <w:rPr>
          <w:rFonts w:ascii="Times New Roman" w:hAnsi="Times New Roman" w:cs="Times New Roman"/>
          <w:color w:val="000000" w:themeColor="text1"/>
          <w:sz w:val="24"/>
          <w:szCs w:val="24"/>
        </w:rPr>
        <w:t xml:space="preserve">others for getting a particular </w:t>
      </w:r>
      <w:r w:rsidRPr="0078747A">
        <w:rPr>
          <w:rFonts w:ascii="Times New Roman" w:hAnsi="Times New Roman" w:cs="Times New Roman"/>
          <w:color w:val="000000" w:themeColor="text1"/>
          <w:sz w:val="24"/>
          <w:szCs w:val="24"/>
        </w:rPr>
        <w:t xml:space="preserve">course of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al work done. </w:t>
      </w:r>
      <w:r w:rsidRPr="0078747A">
        <w:rPr>
          <w:rFonts w:ascii="Times New Roman" w:hAnsi="Times New Roman" w:cs="Times New Roman"/>
          <w:color w:val="000000" w:themeColor="text1"/>
          <w:sz w:val="24"/>
          <w:szCs w:val="24"/>
        </w:rPr>
        <w:t>Individuals are the foundation stones of the management. An</w:t>
      </w:r>
      <w:r w:rsidR="001B6067" w:rsidRPr="0078747A">
        <w:rPr>
          <w:rFonts w:ascii="Times New Roman" w:hAnsi="Times New Roman" w:cs="Times New Roman"/>
          <w:color w:val="000000" w:themeColor="text1"/>
          <w:sz w:val="24"/>
          <w:szCs w:val="24"/>
        </w:rPr>
        <w:t xml:space="preserve"> individual has some goals as a </w:t>
      </w:r>
      <w:r w:rsidRPr="0078747A">
        <w:rPr>
          <w:rFonts w:ascii="Times New Roman" w:hAnsi="Times New Roman" w:cs="Times New Roman"/>
          <w:color w:val="000000" w:themeColor="text1"/>
          <w:sz w:val="24"/>
          <w:szCs w:val="24"/>
        </w:rPr>
        <w:t xml:space="preserve">member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There may be a conflict between his</w:t>
      </w:r>
      <w:r w:rsidR="001B6067" w:rsidRPr="0078747A">
        <w:rPr>
          <w:rFonts w:ascii="Times New Roman" w:hAnsi="Times New Roman" w:cs="Times New Roman"/>
          <w:color w:val="000000" w:themeColor="text1"/>
          <w:sz w:val="24"/>
          <w:szCs w:val="24"/>
        </w:rPr>
        <w:t xml:space="preserve"> own goals and the management’s </w:t>
      </w:r>
      <w:r w:rsidRPr="0078747A">
        <w:rPr>
          <w:rFonts w:ascii="Times New Roman" w:hAnsi="Times New Roman" w:cs="Times New Roman"/>
          <w:color w:val="000000" w:themeColor="text1"/>
          <w:sz w:val="24"/>
          <w:szCs w:val="24"/>
        </w:rPr>
        <w:t>expectations from that individual. Such conflict is resolved by the</w:t>
      </w:r>
      <w:r w:rsidR="001B6067" w:rsidRPr="0078747A">
        <w:rPr>
          <w:rFonts w:ascii="Times New Roman" w:hAnsi="Times New Roman" w:cs="Times New Roman"/>
          <w:color w:val="000000" w:themeColor="text1"/>
          <w:sz w:val="24"/>
          <w:szCs w:val="24"/>
        </w:rPr>
        <w:t xml:space="preserve"> management by ensuring balance </w:t>
      </w:r>
      <w:r w:rsidRPr="0078747A">
        <w:rPr>
          <w:rFonts w:ascii="Times New Roman" w:hAnsi="Times New Roman" w:cs="Times New Roman"/>
          <w:color w:val="000000" w:themeColor="text1"/>
          <w:sz w:val="24"/>
          <w:szCs w:val="24"/>
        </w:rPr>
        <w:t xml:space="preserve">between individual goals 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expectations.</w:t>
      </w:r>
    </w:p>
    <w:p w:rsidR="005D1828" w:rsidRPr="0078747A" w:rsidRDefault="005D1828" w:rsidP="001B6067">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Authority is vested with many persons to take decisions and influence the</w:t>
      </w:r>
      <w:r w:rsidR="004274E1" w:rsidRPr="0078747A">
        <w:rPr>
          <w:rFonts w:ascii="Times New Roman" w:hAnsi="Times New Roman" w:cs="Times New Roman"/>
          <w:color w:val="000000" w:themeColor="text1"/>
          <w:sz w:val="24"/>
          <w:szCs w:val="24"/>
        </w:rPr>
        <w:t>behavior</w:t>
      </w:r>
      <w:r w:rsidR="001B6067" w:rsidRPr="0078747A">
        <w:rPr>
          <w:rFonts w:ascii="Times New Roman" w:hAnsi="Times New Roman" w:cs="Times New Roman"/>
          <w:color w:val="000000" w:themeColor="text1"/>
          <w:sz w:val="24"/>
          <w:szCs w:val="24"/>
        </w:rPr>
        <w:t xml:space="preserve"> of the subordinates. </w:t>
      </w:r>
      <w:r w:rsidRPr="0078747A">
        <w:rPr>
          <w:rFonts w:ascii="Times New Roman" w:hAnsi="Times New Roman" w:cs="Times New Roman"/>
          <w:color w:val="000000" w:themeColor="text1"/>
          <w:sz w:val="24"/>
          <w:szCs w:val="24"/>
        </w:rPr>
        <w:t>The very purpose of using the authority is to check and control the</w:t>
      </w:r>
      <w:r w:rsidR="004274E1" w:rsidRPr="0078747A">
        <w:rPr>
          <w:rFonts w:ascii="Times New Roman" w:hAnsi="Times New Roman" w:cs="Times New Roman"/>
          <w:color w:val="000000" w:themeColor="text1"/>
          <w:sz w:val="24"/>
          <w:szCs w:val="24"/>
        </w:rPr>
        <w:t>behavior</w:t>
      </w:r>
      <w:r w:rsidR="001B6067" w:rsidRPr="0078747A">
        <w:rPr>
          <w:rFonts w:ascii="Times New Roman" w:hAnsi="Times New Roman" w:cs="Times New Roman"/>
          <w:color w:val="000000" w:themeColor="text1"/>
          <w:sz w:val="24"/>
          <w:szCs w:val="24"/>
        </w:rPr>
        <w:t xml:space="preserve"> of the subordinates.</w:t>
      </w:r>
    </w:p>
    <w:p w:rsidR="001B6067" w:rsidRPr="0078747A" w:rsidRDefault="001B6067" w:rsidP="001B6067">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Management is a discipline: </w:t>
      </w:r>
      <w:r w:rsidRPr="0078747A">
        <w:rPr>
          <w:rFonts w:ascii="Times New Roman" w:hAnsi="Times New Roman" w:cs="Times New Roman"/>
          <w:color w:val="000000" w:themeColor="text1"/>
          <w:sz w:val="24"/>
          <w:szCs w:val="24"/>
        </w:rPr>
        <w:t>The boundaries of managemen</w:t>
      </w:r>
      <w:r w:rsidR="001B6067" w:rsidRPr="0078747A">
        <w:rPr>
          <w:rFonts w:ascii="Times New Roman" w:hAnsi="Times New Roman" w:cs="Times New Roman"/>
          <w:color w:val="000000" w:themeColor="text1"/>
          <w:sz w:val="24"/>
          <w:szCs w:val="24"/>
        </w:rPr>
        <w:t xml:space="preserve">t are not exact as those of any </w:t>
      </w:r>
      <w:r w:rsidRPr="0078747A">
        <w:rPr>
          <w:rFonts w:ascii="Times New Roman" w:hAnsi="Times New Roman" w:cs="Times New Roman"/>
          <w:color w:val="000000" w:themeColor="text1"/>
          <w:sz w:val="24"/>
          <w:szCs w:val="24"/>
        </w:rPr>
        <w:t>other physical sciences. It may be increased by the continuous di</w:t>
      </w:r>
      <w:r w:rsidR="001B6067" w:rsidRPr="0078747A">
        <w:rPr>
          <w:rFonts w:ascii="Times New Roman" w:hAnsi="Times New Roman" w:cs="Times New Roman"/>
          <w:color w:val="000000" w:themeColor="text1"/>
          <w:sz w:val="24"/>
          <w:szCs w:val="24"/>
        </w:rPr>
        <w:t xml:space="preserve">scovery of many more aspects of </w:t>
      </w:r>
      <w:r w:rsidRPr="0078747A">
        <w:rPr>
          <w:rFonts w:ascii="Times New Roman" w:hAnsi="Times New Roman" w:cs="Times New Roman"/>
          <w:color w:val="000000" w:themeColor="text1"/>
          <w:sz w:val="24"/>
          <w:szCs w:val="24"/>
        </w:rPr>
        <w:t>business enterprise. So, the management status as a discipline is also increased in the same manner.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Management is a purposeful activity: </w:t>
      </w:r>
      <w:r w:rsidRPr="0078747A">
        <w:rPr>
          <w:rFonts w:ascii="Times New Roman" w:hAnsi="Times New Roman" w:cs="Times New Roman"/>
          <w:color w:val="000000" w:themeColor="text1"/>
          <w:sz w:val="24"/>
          <w:szCs w:val="24"/>
        </w:rPr>
        <w:t>Management is concerned</w:t>
      </w:r>
      <w:r w:rsidR="001B6067" w:rsidRPr="0078747A">
        <w:rPr>
          <w:rFonts w:ascii="Times New Roman" w:hAnsi="Times New Roman" w:cs="Times New Roman"/>
          <w:color w:val="000000" w:themeColor="text1"/>
          <w:sz w:val="24"/>
          <w:szCs w:val="24"/>
        </w:rPr>
        <w:t xml:space="preserve"> with achievement of objectives </w:t>
      </w:r>
      <w:r w:rsidRPr="0078747A">
        <w:rPr>
          <w:rFonts w:ascii="Times New Roman" w:hAnsi="Times New Roman" w:cs="Times New Roman"/>
          <w:color w:val="000000" w:themeColor="text1"/>
          <w:sz w:val="24"/>
          <w:szCs w:val="24"/>
        </w:rPr>
        <w:t xml:space="preserve">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These objectives are </w:t>
      </w:r>
      <w:r w:rsidRPr="0078747A">
        <w:rPr>
          <w:rFonts w:ascii="Times New Roman" w:hAnsi="Times New Roman" w:cs="Times New Roman"/>
          <w:color w:val="000000" w:themeColor="text1"/>
          <w:sz w:val="24"/>
          <w:szCs w:val="24"/>
        </w:rPr>
        <w:t xml:space="preserve">achieved through the functions of </w:t>
      </w:r>
      <w:r w:rsidR="001B6067" w:rsidRPr="0078747A">
        <w:rPr>
          <w:rFonts w:ascii="Times New Roman" w:hAnsi="Times New Roman" w:cs="Times New Roman"/>
          <w:color w:val="000000" w:themeColor="text1"/>
          <w:sz w:val="24"/>
          <w:szCs w:val="24"/>
        </w:rPr>
        <w:t xml:space="preserve">planning, </w:t>
      </w:r>
      <w:r w:rsidR="004274E1" w:rsidRPr="0078747A">
        <w:rPr>
          <w:rFonts w:ascii="Times New Roman" w:hAnsi="Times New Roman" w:cs="Times New Roman"/>
          <w:color w:val="000000" w:themeColor="text1"/>
          <w:sz w:val="24"/>
          <w:szCs w:val="24"/>
        </w:rPr>
        <w:t>organizing</w:t>
      </w:r>
      <w:r w:rsidR="001B6067" w:rsidRPr="0078747A">
        <w:rPr>
          <w:rFonts w:ascii="Times New Roman" w:hAnsi="Times New Roman" w:cs="Times New Roman"/>
          <w:color w:val="000000" w:themeColor="text1"/>
          <w:sz w:val="24"/>
          <w:szCs w:val="24"/>
        </w:rPr>
        <w:t xml:space="preserve">, staffing, </w:t>
      </w:r>
      <w:r w:rsidRPr="0078747A">
        <w:rPr>
          <w:rFonts w:ascii="Times New Roman" w:hAnsi="Times New Roman" w:cs="Times New Roman"/>
          <w:color w:val="000000" w:themeColor="text1"/>
          <w:sz w:val="24"/>
          <w:szCs w:val="24"/>
        </w:rPr>
        <w:t xml:space="preserve">directing, controlling and decision-making.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objectives ar</w:t>
      </w:r>
      <w:r w:rsidR="001B6067" w:rsidRPr="0078747A">
        <w:rPr>
          <w:rFonts w:ascii="Times New Roman" w:hAnsi="Times New Roman" w:cs="Times New Roman"/>
          <w:color w:val="000000" w:themeColor="text1"/>
          <w:sz w:val="24"/>
          <w:szCs w:val="24"/>
        </w:rPr>
        <w:t xml:space="preserve">e clearly defined and explained </w:t>
      </w:r>
      <w:r w:rsidRPr="0078747A">
        <w:rPr>
          <w:rFonts w:ascii="Times New Roman" w:hAnsi="Times New Roman" w:cs="Times New Roman"/>
          <w:color w:val="000000" w:themeColor="text1"/>
          <w:sz w:val="24"/>
          <w:szCs w:val="24"/>
        </w:rPr>
        <w:t>to every employee.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10. Management is a distinct entity: </w:t>
      </w:r>
      <w:r w:rsidRPr="0078747A">
        <w:rPr>
          <w:rFonts w:ascii="Times New Roman" w:hAnsi="Times New Roman" w:cs="Times New Roman"/>
          <w:color w:val="000000" w:themeColor="text1"/>
          <w:sz w:val="24"/>
          <w:szCs w:val="24"/>
        </w:rPr>
        <w:t xml:space="preserve">Management is distinct from its functional activities. Thefunctions have the nature of </w:t>
      </w:r>
      <w:r w:rsidRPr="0078747A">
        <w:rPr>
          <w:rFonts w:ascii="Times New Roman" w:hAnsi="Times New Roman" w:cs="Times New Roman"/>
          <w:iCs/>
          <w:color w:val="000000" w:themeColor="text1"/>
          <w:sz w:val="24"/>
          <w:szCs w:val="24"/>
        </w:rPr>
        <w:t xml:space="preserve">“to do” </w:t>
      </w:r>
      <w:r w:rsidRPr="0078747A">
        <w:rPr>
          <w:rFonts w:ascii="Times New Roman" w:hAnsi="Times New Roman" w:cs="Times New Roman"/>
          <w:color w:val="000000" w:themeColor="text1"/>
          <w:sz w:val="24"/>
          <w:szCs w:val="24"/>
        </w:rPr>
        <w:t xml:space="preserve">but the management has the nature of </w:t>
      </w:r>
      <w:r w:rsidRPr="0078747A">
        <w:rPr>
          <w:rFonts w:ascii="Times New Roman" w:hAnsi="Times New Roman" w:cs="Times New Roman"/>
          <w:iCs/>
          <w:color w:val="000000" w:themeColor="text1"/>
          <w:sz w:val="24"/>
          <w:szCs w:val="24"/>
        </w:rPr>
        <w:t xml:space="preserve">“how to get things done”. </w:t>
      </w:r>
      <w:r w:rsidR="001B6067" w:rsidRPr="0078747A">
        <w:rPr>
          <w:rFonts w:ascii="Times New Roman" w:hAnsi="Times New Roman" w:cs="Times New Roman"/>
          <w:color w:val="000000" w:themeColor="text1"/>
          <w:sz w:val="24"/>
          <w:szCs w:val="24"/>
        </w:rPr>
        <w:t xml:space="preserve">A </w:t>
      </w:r>
      <w:r w:rsidRPr="0078747A">
        <w:rPr>
          <w:rFonts w:ascii="Times New Roman" w:hAnsi="Times New Roman" w:cs="Times New Roman"/>
          <w:color w:val="000000" w:themeColor="text1"/>
          <w:sz w:val="24"/>
          <w:szCs w:val="24"/>
        </w:rPr>
        <w:t>manager requires some amount of skill and knowledge to get work done.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11. Management aims at </w:t>
      </w:r>
      <w:r w:rsidR="004274E1" w:rsidRPr="0078747A">
        <w:rPr>
          <w:rFonts w:ascii="Times New Roman" w:hAnsi="Times New Roman" w:cs="Times New Roman"/>
          <w:b/>
          <w:bCs/>
          <w:color w:val="000000" w:themeColor="text1"/>
          <w:sz w:val="24"/>
          <w:szCs w:val="24"/>
        </w:rPr>
        <w:t>maximizing</w:t>
      </w:r>
      <w:r w:rsidRPr="0078747A">
        <w:rPr>
          <w:rFonts w:ascii="Times New Roman" w:hAnsi="Times New Roman" w:cs="Times New Roman"/>
          <w:b/>
          <w:bCs/>
          <w:color w:val="000000" w:themeColor="text1"/>
          <w:sz w:val="24"/>
          <w:szCs w:val="24"/>
        </w:rPr>
        <w:t xml:space="preserve"> profit: </w:t>
      </w:r>
      <w:r w:rsidRPr="0078747A">
        <w:rPr>
          <w:rFonts w:ascii="Times New Roman" w:hAnsi="Times New Roman" w:cs="Times New Roman"/>
          <w:color w:val="000000" w:themeColor="text1"/>
          <w:sz w:val="24"/>
          <w:szCs w:val="24"/>
        </w:rPr>
        <w:t xml:space="preserve">The available resources are properly </w:t>
      </w:r>
      <w:r w:rsidR="004274E1" w:rsidRPr="0078747A">
        <w:rPr>
          <w:rFonts w:ascii="Times New Roman" w:hAnsi="Times New Roman" w:cs="Times New Roman"/>
          <w:color w:val="000000" w:themeColor="text1"/>
          <w:sz w:val="24"/>
          <w:szCs w:val="24"/>
        </w:rPr>
        <w:t>utilized</w:t>
      </w:r>
      <w:r w:rsidR="001B6067" w:rsidRPr="0078747A">
        <w:rPr>
          <w:rFonts w:ascii="Times New Roman" w:hAnsi="Times New Roman" w:cs="Times New Roman"/>
          <w:color w:val="000000" w:themeColor="text1"/>
          <w:sz w:val="24"/>
          <w:szCs w:val="24"/>
        </w:rPr>
        <w:t xml:space="preserve"> to get </w:t>
      </w:r>
      <w:r w:rsidRPr="0078747A">
        <w:rPr>
          <w:rFonts w:ascii="Times New Roman" w:hAnsi="Times New Roman" w:cs="Times New Roman"/>
          <w:color w:val="000000" w:themeColor="text1"/>
          <w:sz w:val="24"/>
          <w:szCs w:val="24"/>
        </w:rPr>
        <w:t>desired res</w:t>
      </w:r>
      <w:r w:rsidR="001B6067" w:rsidRPr="0078747A">
        <w:rPr>
          <w:rFonts w:ascii="Times New Roman" w:hAnsi="Times New Roman" w:cs="Times New Roman"/>
          <w:color w:val="000000" w:themeColor="text1"/>
          <w:sz w:val="24"/>
          <w:szCs w:val="24"/>
        </w:rPr>
        <w:t xml:space="preserve">ults. The results should be the </w:t>
      </w:r>
      <w:r w:rsidR="004274E1" w:rsidRPr="0078747A">
        <w:rPr>
          <w:rFonts w:ascii="Times New Roman" w:hAnsi="Times New Roman" w:cs="Times New Roman"/>
          <w:color w:val="000000" w:themeColor="text1"/>
          <w:sz w:val="24"/>
          <w:szCs w:val="24"/>
        </w:rPr>
        <w:t>maximizing</w:t>
      </w:r>
      <w:r w:rsidRPr="0078747A">
        <w:rPr>
          <w:rFonts w:ascii="Times New Roman" w:hAnsi="Times New Roman" w:cs="Times New Roman"/>
          <w:color w:val="000000" w:themeColor="text1"/>
          <w:sz w:val="24"/>
          <w:szCs w:val="24"/>
        </w:rPr>
        <w:t xml:space="preserve"> profit or increasing </w:t>
      </w:r>
      <w:r w:rsidR="001B6067" w:rsidRPr="0078747A">
        <w:rPr>
          <w:rFonts w:ascii="Times New Roman" w:hAnsi="Times New Roman" w:cs="Times New Roman"/>
          <w:color w:val="000000" w:themeColor="text1"/>
          <w:sz w:val="24"/>
          <w:szCs w:val="24"/>
        </w:rPr>
        <w:t xml:space="preserve">profit by the economic function </w:t>
      </w:r>
      <w:r w:rsidRPr="0078747A">
        <w:rPr>
          <w:rFonts w:ascii="Times New Roman" w:hAnsi="Times New Roman" w:cs="Times New Roman"/>
          <w:color w:val="000000" w:themeColor="text1"/>
          <w:sz w:val="24"/>
          <w:szCs w:val="24"/>
        </w:rPr>
        <w:t>of a manager.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12. Decision-making: </w:t>
      </w:r>
      <w:r w:rsidRPr="0078747A">
        <w:rPr>
          <w:rFonts w:ascii="Times New Roman" w:hAnsi="Times New Roman" w:cs="Times New Roman"/>
          <w:color w:val="000000" w:themeColor="text1"/>
          <w:sz w:val="24"/>
          <w:szCs w:val="24"/>
        </w:rPr>
        <w:t>There are a number of decisions taken by th</w:t>
      </w:r>
      <w:r w:rsidR="001B6067" w:rsidRPr="0078747A">
        <w:rPr>
          <w:rFonts w:ascii="Times New Roman" w:hAnsi="Times New Roman" w:cs="Times New Roman"/>
          <w:color w:val="000000" w:themeColor="text1"/>
          <w:sz w:val="24"/>
          <w:szCs w:val="24"/>
        </w:rPr>
        <w:t xml:space="preserve">e management </w:t>
      </w:r>
      <w:r w:rsidR="004274E1" w:rsidRPr="0078747A">
        <w:rPr>
          <w:rFonts w:ascii="Times New Roman" w:hAnsi="Times New Roman" w:cs="Times New Roman"/>
          <w:color w:val="000000" w:themeColor="text1"/>
          <w:sz w:val="24"/>
          <w:szCs w:val="24"/>
        </w:rPr>
        <w:t>every day</w:t>
      </w:r>
      <w:r w:rsidR="001B6067" w:rsidRPr="0078747A">
        <w:rPr>
          <w:rFonts w:ascii="Times New Roman" w:hAnsi="Times New Roman" w:cs="Times New Roman"/>
          <w:color w:val="000000" w:themeColor="text1"/>
          <w:sz w:val="24"/>
          <w:szCs w:val="24"/>
        </w:rPr>
        <w:t xml:space="preserve">. Decision </w:t>
      </w:r>
      <w:r w:rsidRPr="0078747A">
        <w:rPr>
          <w:rFonts w:ascii="Times New Roman" w:hAnsi="Times New Roman" w:cs="Times New Roman"/>
          <w:color w:val="000000" w:themeColor="text1"/>
          <w:sz w:val="24"/>
          <w:szCs w:val="24"/>
        </w:rPr>
        <w:t>making arises only when there is availability of alternative courses of acti</w:t>
      </w:r>
      <w:r w:rsidR="001B6067" w:rsidRPr="0078747A">
        <w:rPr>
          <w:rFonts w:ascii="Times New Roman" w:hAnsi="Times New Roman" w:cs="Times New Roman"/>
          <w:color w:val="000000" w:themeColor="text1"/>
          <w:sz w:val="24"/>
          <w:szCs w:val="24"/>
        </w:rPr>
        <w:t xml:space="preserve">on. If </w:t>
      </w:r>
      <w:bookmarkStart w:id="0" w:name="_GoBack"/>
      <w:bookmarkEnd w:id="0"/>
      <w:r w:rsidR="001B6067" w:rsidRPr="0078747A">
        <w:rPr>
          <w:rFonts w:ascii="Times New Roman" w:hAnsi="Times New Roman" w:cs="Times New Roman"/>
          <w:color w:val="000000" w:themeColor="text1"/>
          <w:sz w:val="24"/>
          <w:szCs w:val="24"/>
        </w:rPr>
        <w:t xml:space="preserve">there is only one course </w:t>
      </w:r>
      <w:r w:rsidRPr="0078747A">
        <w:rPr>
          <w:rFonts w:ascii="Times New Roman" w:hAnsi="Times New Roman" w:cs="Times New Roman"/>
          <w:color w:val="000000" w:themeColor="text1"/>
          <w:sz w:val="24"/>
          <w:szCs w:val="24"/>
        </w:rPr>
        <w:t>of action, need for decision-making does not arise. The quality o</w:t>
      </w:r>
      <w:r w:rsidR="001B6067" w:rsidRPr="0078747A">
        <w:rPr>
          <w:rFonts w:ascii="Times New Roman" w:hAnsi="Times New Roman" w:cs="Times New Roman"/>
          <w:color w:val="000000" w:themeColor="text1"/>
          <w:sz w:val="24"/>
          <w:szCs w:val="24"/>
        </w:rPr>
        <w:t xml:space="preserve">f decision taken by the manager </w:t>
      </w:r>
      <w:r w:rsidRPr="0078747A">
        <w:rPr>
          <w:rFonts w:ascii="Times New Roman" w:hAnsi="Times New Roman" w:cs="Times New Roman"/>
          <w:color w:val="000000" w:themeColor="text1"/>
          <w:sz w:val="24"/>
          <w:szCs w:val="24"/>
        </w:rPr>
        <w:t xml:space="preserve">determines the </w:t>
      </w:r>
      <w:r w:rsidR="00EE08CE" w:rsidRPr="0078747A">
        <w:rPr>
          <w:rFonts w:ascii="Times New Roman" w:hAnsi="Times New Roman" w:cs="Times New Roman"/>
          <w:color w:val="000000" w:themeColor="text1"/>
          <w:sz w:val="24"/>
          <w:szCs w:val="24"/>
        </w:rPr>
        <w:t>organizations</w:t>
      </w:r>
      <w:r w:rsidRPr="0078747A">
        <w:rPr>
          <w:rFonts w:ascii="Times New Roman" w:hAnsi="Times New Roman" w:cs="Times New Roman"/>
          <w:color w:val="000000" w:themeColor="text1"/>
          <w:sz w:val="24"/>
          <w:szCs w:val="24"/>
        </w:rPr>
        <w:t xml:space="preserve">’ performance. The success or failure 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depends upon the </w:t>
      </w:r>
      <w:r w:rsidRPr="0078747A">
        <w:rPr>
          <w:rFonts w:ascii="Times New Roman" w:hAnsi="Times New Roman" w:cs="Times New Roman"/>
          <w:color w:val="000000" w:themeColor="text1"/>
          <w:sz w:val="24"/>
          <w:szCs w:val="24"/>
        </w:rPr>
        <w:t>degree of right decision taken by the manager.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E55CAB" w:rsidRPr="0078747A" w:rsidRDefault="005D1828" w:rsidP="00E55CAB">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13. Management is a profession: </w:t>
      </w:r>
      <w:r w:rsidRPr="0078747A">
        <w:rPr>
          <w:rFonts w:ascii="Times New Roman" w:hAnsi="Times New Roman" w:cs="Times New Roman"/>
          <w:color w:val="000000" w:themeColor="text1"/>
          <w:sz w:val="24"/>
          <w:szCs w:val="24"/>
        </w:rPr>
        <w:t>Management is a profession because it pos</w:t>
      </w:r>
      <w:r w:rsidR="004274E1" w:rsidRPr="0078747A">
        <w:rPr>
          <w:rFonts w:ascii="Times New Roman" w:hAnsi="Times New Roman" w:cs="Times New Roman"/>
          <w:color w:val="000000" w:themeColor="text1"/>
          <w:sz w:val="24"/>
          <w:szCs w:val="24"/>
        </w:rPr>
        <w:t xml:space="preserve">sesses the qualities of </w:t>
      </w:r>
      <w:r w:rsidRPr="0078747A">
        <w:rPr>
          <w:rFonts w:ascii="Times New Roman" w:hAnsi="Times New Roman" w:cs="Times New Roman"/>
          <w:color w:val="000000" w:themeColor="text1"/>
          <w:sz w:val="24"/>
          <w:szCs w:val="24"/>
        </w:rPr>
        <w:t xml:space="preserve">a profession. A fund of knowledge is imparted and transferred in </w:t>
      </w:r>
      <w:r w:rsidR="004274E1" w:rsidRPr="0078747A">
        <w:rPr>
          <w:rFonts w:ascii="Times New Roman" w:hAnsi="Times New Roman" w:cs="Times New Roman"/>
          <w:color w:val="000000" w:themeColor="text1"/>
          <w:sz w:val="24"/>
          <w:szCs w:val="24"/>
        </w:rPr>
        <w:t xml:space="preserve">this profession and the same is followed by </w:t>
      </w:r>
      <w:r w:rsidRPr="0078747A">
        <w:rPr>
          <w:rFonts w:ascii="Times New Roman" w:hAnsi="Times New Roman" w:cs="Times New Roman"/>
          <w:color w:val="000000" w:themeColor="text1"/>
          <w:sz w:val="24"/>
          <w:szCs w:val="24"/>
        </w:rPr>
        <w:t>management. The established principles of management are applied in practice.</w:t>
      </w:r>
    </w:p>
    <w:p w:rsidR="00E55CAB" w:rsidRPr="0078747A" w:rsidRDefault="00E55CAB" w:rsidP="00E55CAB">
      <w:pPr>
        <w:autoSpaceDE w:val="0"/>
        <w:autoSpaceDN w:val="0"/>
        <w:adjustRightInd w:val="0"/>
        <w:spacing w:after="0" w:line="240" w:lineRule="auto"/>
        <w:rPr>
          <w:rFonts w:ascii="Times New Roman" w:hAnsi="Times New Roman" w:cs="Times New Roman"/>
          <w:color w:val="000000" w:themeColor="text1"/>
          <w:sz w:val="24"/>
          <w:szCs w:val="24"/>
        </w:rPr>
      </w:pPr>
    </w:p>
    <w:p w:rsidR="00E55CAB" w:rsidRPr="0078747A" w:rsidRDefault="00E55CAB" w:rsidP="00E55CAB">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Now-a-days, management is developed as a career focused on certain specialization. Financial Management, Cash Management, Portfolio Management, Marketing Management, Personnel Management, Industrial Management and Business Management are some of the specializations of management. Specialists are appointed in the key posts of top management.</w:t>
      </w:r>
    </w:p>
    <w:p w:rsidR="00E55CAB"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14. Universal application: </w:t>
      </w:r>
      <w:r w:rsidRPr="0078747A">
        <w:rPr>
          <w:rFonts w:ascii="Times New Roman" w:hAnsi="Times New Roman" w:cs="Times New Roman"/>
          <w:color w:val="000000" w:themeColor="text1"/>
          <w:sz w:val="24"/>
          <w:szCs w:val="24"/>
        </w:rPr>
        <w:t>The principles and practices of manag</w:t>
      </w:r>
      <w:r w:rsidR="004274E1" w:rsidRPr="0078747A">
        <w:rPr>
          <w:rFonts w:ascii="Times New Roman" w:hAnsi="Times New Roman" w:cs="Times New Roman"/>
          <w:color w:val="000000" w:themeColor="text1"/>
          <w:sz w:val="24"/>
          <w:szCs w:val="24"/>
        </w:rPr>
        <w:t xml:space="preserve">ement are applicable not to any </w:t>
      </w:r>
      <w:r w:rsidRPr="0078747A">
        <w:rPr>
          <w:rFonts w:ascii="Times New Roman" w:hAnsi="Times New Roman" w:cs="Times New Roman"/>
          <w:color w:val="000000" w:themeColor="text1"/>
          <w:sz w:val="24"/>
          <w:szCs w:val="24"/>
        </w:rPr>
        <w:t>particular industry alone but applicable to every type of industry. The prac</w:t>
      </w:r>
      <w:r w:rsidR="004274E1" w:rsidRPr="0078747A">
        <w:rPr>
          <w:rFonts w:ascii="Times New Roman" w:hAnsi="Times New Roman" w:cs="Times New Roman"/>
          <w:color w:val="000000" w:themeColor="text1"/>
          <w:sz w:val="24"/>
          <w:szCs w:val="24"/>
        </w:rPr>
        <w:t xml:space="preserve">tice of management is different </w:t>
      </w:r>
      <w:r w:rsidRPr="0078747A">
        <w:rPr>
          <w:rFonts w:ascii="Times New Roman" w:hAnsi="Times New Roman" w:cs="Times New Roman"/>
          <w:color w:val="000000" w:themeColor="text1"/>
          <w:sz w:val="24"/>
          <w:szCs w:val="24"/>
        </w:rPr>
        <w:t xml:space="preserve">from one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another according to their nature.</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15. </w:t>
      </w:r>
      <w:r w:rsidR="004274E1" w:rsidRPr="0078747A">
        <w:rPr>
          <w:rFonts w:ascii="Times New Roman" w:hAnsi="Times New Roman" w:cs="Times New Roman"/>
          <w:b/>
          <w:bCs/>
          <w:color w:val="000000" w:themeColor="text1"/>
          <w:sz w:val="24"/>
          <w:szCs w:val="24"/>
        </w:rPr>
        <w:t>Management</w:t>
      </w:r>
      <w:r w:rsidRPr="0078747A">
        <w:rPr>
          <w:rFonts w:ascii="Times New Roman" w:hAnsi="Times New Roman" w:cs="Times New Roman"/>
          <w:b/>
          <w:bCs/>
          <w:color w:val="000000" w:themeColor="text1"/>
          <w:sz w:val="24"/>
          <w:szCs w:val="24"/>
        </w:rPr>
        <w:t xml:space="preserve"> is getting thing done: </w:t>
      </w:r>
      <w:r w:rsidRPr="0078747A">
        <w:rPr>
          <w:rFonts w:ascii="Times New Roman" w:hAnsi="Times New Roman" w:cs="Times New Roman"/>
          <w:color w:val="000000" w:themeColor="text1"/>
          <w:sz w:val="24"/>
          <w:szCs w:val="24"/>
        </w:rPr>
        <w:t>A manager does not a</w:t>
      </w:r>
      <w:r w:rsidR="004274E1" w:rsidRPr="0078747A">
        <w:rPr>
          <w:rFonts w:ascii="Times New Roman" w:hAnsi="Times New Roman" w:cs="Times New Roman"/>
          <w:color w:val="000000" w:themeColor="text1"/>
          <w:sz w:val="24"/>
          <w:szCs w:val="24"/>
        </w:rPr>
        <w:t xml:space="preserve">ctually perform the work but he </w:t>
      </w:r>
      <w:r w:rsidRPr="0078747A">
        <w:rPr>
          <w:rFonts w:ascii="Times New Roman" w:hAnsi="Times New Roman" w:cs="Times New Roman"/>
          <w:color w:val="000000" w:themeColor="text1"/>
          <w:sz w:val="24"/>
          <w:szCs w:val="24"/>
        </w:rPr>
        <w:t>gets things done by others. According to Knootz and O’Donnel, “m</w:t>
      </w:r>
      <w:r w:rsidR="004274E1" w:rsidRPr="0078747A">
        <w:rPr>
          <w:rFonts w:ascii="Times New Roman" w:hAnsi="Times New Roman" w:cs="Times New Roman"/>
          <w:color w:val="000000" w:themeColor="text1"/>
          <w:sz w:val="24"/>
          <w:szCs w:val="24"/>
        </w:rPr>
        <w:t>anagement is the art of getting Things</w:t>
      </w:r>
      <w:r w:rsidRPr="0078747A">
        <w:rPr>
          <w:rFonts w:ascii="Times New Roman" w:hAnsi="Times New Roman" w:cs="Times New Roman"/>
          <w:color w:val="000000" w:themeColor="text1"/>
          <w:sz w:val="24"/>
          <w:szCs w:val="24"/>
        </w:rPr>
        <w:t xml:space="preserve"> done through and with people in formally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groups.”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16. Management as a class or a team: </w:t>
      </w:r>
      <w:r w:rsidRPr="0078747A">
        <w:rPr>
          <w:rFonts w:ascii="Times New Roman" w:hAnsi="Times New Roman" w:cs="Times New Roman"/>
          <w:color w:val="000000" w:themeColor="text1"/>
          <w:sz w:val="24"/>
          <w:szCs w:val="24"/>
        </w:rPr>
        <w:t>A class may be defi</w:t>
      </w:r>
      <w:r w:rsidR="004274E1" w:rsidRPr="0078747A">
        <w:rPr>
          <w:rFonts w:ascii="Times New Roman" w:hAnsi="Times New Roman" w:cs="Times New Roman"/>
          <w:color w:val="000000" w:themeColor="text1"/>
          <w:sz w:val="24"/>
          <w:szCs w:val="24"/>
        </w:rPr>
        <w:t xml:space="preserve">ned as a group of people having </w:t>
      </w:r>
      <w:r w:rsidRPr="0078747A">
        <w:rPr>
          <w:rFonts w:ascii="Times New Roman" w:hAnsi="Times New Roman" w:cs="Times New Roman"/>
          <w:color w:val="000000" w:themeColor="text1"/>
          <w:sz w:val="24"/>
          <w:szCs w:val="24"/>
        </w:rPr>
        <w:t>homogenous characteristics to achieve common objectives. Engineers and</w:t>
      </w:r>
      <w:r w:rsidR="004274E1" w:rsidRPr="0078747A">
        <w:rPr>
          <w:rFonts w:ascii="Times New Roman" w:hAnsi="Times New Roman" w:cs="Times New Roman"/>
          <w:color w:val="000000" w:themeColor="text1"/>
          <w:sz w:val="24"/>
          <w:szCs w:val="24"/>
        </w:rPr>
        <w:t xml:space="preserve"> doctors are grouped as a class </w:t>
      </w:r>
      <w:r w:rsidRPr="0078747A">
        <w:rPr>
          <w:rFonts w:ascii="Times New Roman" w:hAnsi="Times New Roman" w:cs="Times New Roman"/>
          <w:color w:val="000000" w:themeColor="text1"/>
          <w:sz w:val="24"/>
          <w:szCs w:val="24"/>
        </w:rPr>
        <w:t xml:space="preserve">in a society. Each and every doctor has the same objectives in life. Just </w:t>
      </w:r>
      <w:r w:rsidR="004274E1" w:rsidRPr="0078747A">
        <w:rPr>
          <w:rFonts w:ascii="Times New Roman" w:hAnsi="Times New Roman" w:cs="Times New Roman"/>
          <w:color w:val="000000" w:themeColor="text1"/>
          <w:sz w:val="24"/>
          <w:szCs w:val="24"/>
        </w:rPr>
        <w:t xml:space="preserve">like engineers and doctors, the </w:t>
      </w:r>
      <w:r w:rsidRPr="0078747A">
        <w:rPr>
          <w:rFonts w:ascii="Times New Roman" w:hAnsi="Times New Roman" w:cs="Times New Roman"/>
          <w:color w:val="000000" w:themeColor="text1"/>
          <w:sz w:val="24"/>
          <w:szCs w:val="24"/>
        </w:rPr>
        <w:t>management people have got similar aspirations to achieve corporate objectives.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17</w:t>
      </w:r>
      <w:r w:rsidR="005D1828" w:rsidRPr="0078747A">
        <w:rPr>
          <w:rFonts w:ascii="Times New Roman" w:hAnsi="Times New Roman" w:cs="Times New Roman"/>
          <w:b/>
          <w:bCs/>
          <w:color w:val="000000" w:themeColor="text1"/>
          <w:sz w:val="24"/>
          <w:szCs w:val="24"/>
        </w:rPr>
        <w:t xml:space="preserve">. Direction and control: </w:t>
      </w:r>
      <w:r w:rsidR="005D1828" w:rsidRPr="0078747A">
        <w:rPr>
          <w:rFonts w:ascii="Times New Roman" w:hAnsi="Times New Roman" w:cs="Times New Roman"/>
          <w:color w:val="000000" w:themeColor="text1"/>
          <w:sz w:val="24"/>
          <w:szCs w:val="24"/>
        </w:rPr>
        <w:t>A manager can direct his sub-ordinat</w:t>
      </w:r>
      <w:r w:rsidR="004274E1" w:rsidRPr="0078747A">
        <w:rPr>
          <w:rFonts w:ascii="Times New Roman" w:hAnsi="Times New Roman" w:cs="Times New Roman"/>
          <w:color w:val="000000" w:themeColor="text1"/>
          <w:sz w:val="24"/>
          <w:szCs w:val="24"/>
        </w:rPr>
        <w:t xml:space="preserve">es in the performance of a work </w:t>
      </w:r>
      <w:r w:rsidR="005D1828" w:rsidRPr="0078747A">
        <w:rPr>
          <w:rFonts w:ascii="Times New Roman" w:hAnsi="Times New Roman" w:cs="Times New Roman"/>
          <w:color w:val="000000" w:themeColor="text1"/>
          <w:sz w:val="24"/>
          <w:szCs w:val="24"/>
        </w:rPr>
        <w:t>and control them whenever necessary. If the available resources are n</w:t>
      </w:r>
      <w:r w:rsidR="004274E1" w:rsidRPr="0078747A">
        <w:rPr>
          <w:rFonts w:ascii="Times New Roman" w:hAnsi="Times New Roman" w:cs="Times New Roman"/>
          <w:color w:val="000000" w:themeColor="text1"/>
          <w:sz w:val="24"/>
          <w:szCs w:val="24"/>
        </w:rPr>
        <w:t xml:space="preserve">ot utilized properly by him, he </w:t>
      </w:r>
      <w:r w:rsidR="005D1828" w:rsidRPr="0078747A">
        <w:rPr>
          <w:rFonts w:ascii="Times New Roman" w:hAnsi="Times New Roman" w:cs="Times New Roman"/>
          <w:color w:val="000000" w:themeColor="text1"/>
          <w:sz w:val="24"/>
          <w:szCs w:val="24"/>
        </w:rPr>
        <w:t>fails to achieve the corporate objectives in the absence of direction and co</w:t>
      </w:r>
      <w:r w:rsidR="004274E1" w:rsidRPr="0078747A">
        <w:rPr>
          <w:rFonts w:ascii="Times New Roman" w:hAnsi="Times New Roman" w:cs="Times New Roman"/>
          <w:color w:val="000000" w:themeColor="text1"/>
          <w:sz w:val="24"/>
          <w:szCs w:val="24"/>
        </w:rPr>
        <w:t xml:space="preserve">ntrol. Generally, the direction </w:t>
      </w:r>
      <w:r w:rsidR="005D1828" w:rsidRPr="0078747A">
        <w:rPr>
          <w:rFonts w:ascii="Times New Roman" w:hAnsi="Times New Roman" w:cs="Times New Roman"/>
          <w:color w:val="000000" w:themeColor="text1"/>
          <w:sz w:val="24"/>
          <w:szCs w:val="24"/>
        </w:rPr>
        <w:t>and control deals with the activities of human effort.</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18</w:t>
      </w:r>
      <w:r w:rsidR="005D1828" w:rsidRPr="0078747A">
        <w:rPr>
          <w:rFonts w:ascii="Times New Roman" w:hAnsi="Times New Roman" w:cs="Times New Roman"/>
          <w:b/>
          <w:bCs/>
          <w:color w:val="000000" w:themeColor="text1"/>
          <w:sz w:val="24"/>
          <w:szCs w:val="24"/>
        </w:rPr>
        <w:t xml:space="preserve">. Dynamic: </w:t>
      </w:r>
      <w:r w:rsidR="005D1828" w:rsidRPr="0078747A">
        <w:rPr>
          <w:rFonts w:ascii="Times New Roman" w:hAnsi="Times New Roman" w:cs="Times New Roman"/>
          <w:color w:val="000000" w:themeColor="text1"/>
          <w:sz w:val="24"/>
          <w:szCs w:val="24"/>
        </w:rPr>
        <w:t>The management is not static. In the fast developing</w:t>
      </w:r>
      <w:r w:rsidR="004274E1" w:rsidRPr="0078747A">
        <w:rPr>
          <w:rFonts w:ascii="Times New Roman" w:hAnsi="Times New Roman" w:cs="Times New Roman"/>
          <w:color w:val="000000" w:themeColor="text1"/>
          <w:sz w:val="24"/>
          <w:szCs w:val="24"/>
        </w:rPr>
        <w:t xml:space="preserve"> business world, new techniques </w:t>
      </w:r>
      <w:r w:rsidR="005D1828" w:rsidRPr="0078747A">
        <w:rPr>
          <w:rFonts w:ascii="Times New Roman" w:hAnsi="Times New Roman" w:cs="Times New Roman"/>
          <w:color w:val="000000" w:themeColor="text1"/>
          <w:sz w:val="24"/>
          <w:szCs w:val="24"/>
        </w:rPr>
        <w:t>are developed and adopted by the management. Management is changed according to the social change.</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social change is the result of </w:t>
      </w:r>
      <w:r w:rsidR="004274E1" w:rsidRPr="0078747A">
        <w:rPr>
          <w:rFonts w:ascii="Times New Roman" w:hAnsi="Times New Roman" w:cs="Times New Roman"/>
          <w:color w:val="000000" w:themeColor="text1"/>
          <w:sz w:val="24"/>
          <w:szCs w:val="24"/>
        </w:rPr>
        <w:t>the changing business world.</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19</w:t>
      </w:r>
      <w:r w:rsidR="005D1828" w:rsidRPr="0078747A">
        <w:rPr>
          <w:rFonts w:ascii="Times New Roman" w:hAnsi="Times New Roman" w:cs="Times New Roman"/>
          <w:b/>
          <w:bCs/>
          <w:color w:val="000000" w:themeColor="text1"/>
          <w:sz w:val="24"/>
          <w:szCs w:val="24"/>
        </w:rPr>
        <w:t xml:space="preserve">. Management is needed at all levels: </w:t>
      </w:r>
      <w:r w:rsidR="005D1828" w:rsidRPr="0078747A">
        <w:rPr>
          <w:rFonts w:ascii="Times New Roman" w:hAnsi="Times New Roman" w:cs="Times New Roman"/>
          <w:color w:val="000000" w:themeColor="text1"/>
          <w:sz w:val="24"/>
          <w:szCs w:val="24"/>
        </w:rPr>
        <w:t>The functions of mana</w:t>
      </w:r>
      <w:r w:rsidR="004274E1" w:rsidRPr="0078747A">
        <w:rPr>
          <w:rFonts w:ascii="Times New Roman" w:hAnsi="Times New Roman" w:cs="Times New Roman"/>
          <w:color w:val="000000" w:themeColor="text1"/>
          <w:sz w:val="24"/>
          <w:szCs w:val="24"/>
        </w:rPr>
        <w:t xml:space="preserve">gement are common to all levels </w:t>
      </w:r>
      <w:r w:rsidR="005D1828" w:rsidRPr="0078747A">
        <w:rPr>
          <w:rFonts w:ascii="Times New Roman" w:hAnsi="Times New Roman" w:cs="Times New Roman"/>
          <w:color w:val="000000" w:themeColor="text1"/>
          <w:sz w:val="24"/>
          <w:szCs w:val="24"/>
        </w:rPr>
        <w:t xml:space="preserve">of </w:t>
      </w:r>
      <w:r w:rsidR="00EE08CE" w:rsidRPr="0078747A">
        <w:rPr>
          <w:rFonts w:ascii="Times New Roman" w:hAnsi="Times New Roman" w:cs="Times New Roman"/>
          <w:color w:val="000000" w:themeColor="text1"/>
          <w:sz w:val="24"/>
          <w:szCs w:val="24"/>
        </w:rPr>
        <w:t>organization</w:t>
      </w:r>
      <w:r w:rsidR="005D1828" w:rsidRPr="0078747A">
        <w:rPr>
          <w:rFonts w:ascii="Times New Roman" w:hAnsi="Times New Roman" w:cs="Times New Roman"/>
          <w:color w:val="000000" w:themeColor="text1"/>
          <w:sz w:val="24"/>
          <w:szCs w:val="24"/>
        </w:rPr>
        <w:t xml:space="preserve">. The top executives perform the functions of planning, </w:t>
      </w:r>
      <w:r w:rsidR="004274E1" w:rsidRPr="0078747A">
        <w:rPr>
          <w:rFonts w:ascii="Times New Roman" w:hAnsi="Times New Roman" w:cs="Times New Roman"/>
          <w:color w:val="000000" w:themeColor="text1"/>
          <w:sz w:val="24"/>
          <w:szCs w:val="24"/>
        </w:rPr>
        <w:t>organizing</w:t>
      </w:r>
      <w:r w:rsidR="005D1828" w:rsidRPr="0078747A">
        <w:rPr>
          <w:rFonts w:ascii="Times New Roman" w:hAnsi="Times New Roman" w:cs="Times New Roman"/>
          <w:color w:val="000000" w:themeColor="text1"/>
          <w:sz w:val="24"/>
          <w:szCs w:val="24"/>
        </w:rPr>
        <w:t>, directing, c</w:t>
      </w:r>
      <w:r w:rsidR="004274E1" w:rsidRPr="0078747A">
        <w:rPr>
          <w:rFonts w:ascii="Times New Roman" w:hAnsi="Times New Roman" w:cs="Times New Roman"/>
          <w:color w:val="000000" w:themeColor="text1"/>
          <w:sz w:val="24"/>
          <w:szCs w:val="24"/>
        </w:rPr>
        <w:t xml:space="preserve">ontrolling </w:t>
      </w:r>
      <w:r w:rsidR="005D1828" w:rsidRPr="0078747A">
        <w:rPr>
          <w:rFonts w:ascii="Times New Roman" w:hAnsi="Times New Roman" w:cs="Times New Roman"/>
          <w:color w:val="000000" w:themeColor="text1"/>
          <w:sz w:val="24"/>
          <w:szCs w:val="24"/>
        </w:rPr>
        <w:t>and decision-making. The same functions are also performed by the lower level supervisor.</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20</w:t>
      </w:r>
      <w:r w:rsidR="005D1828" w:rsidRPr="0078747A">
        <w:rPr>
          <w:rFonts w:ascii="Times New Roman" w:hAnsi="Times New Roman" w:cs="Times New Roman"/>
          <w:b/>
          <w:bCs/>
          <w:color w:val="000000" w:themeColor="text1"/>
          <w:sz w:val="24"/>
          <w:szCs w:val="24"/>
        </w:rPr>
        <w:t xml:space="preserve">. Leadership quality: </w:t>
      </w:r>
      <w:r w:rsidR="005D1828" w:rsidRPr="0078747A">
        <w:rPr>
          <w:rFonts w:ascii="Times New Roman" w:hAnsi="Times New Roman" w:cs="Times New Roman"/>
          <w:color w:val="000000" w:themeColor="text1"/>
          <w:sz w:val="24"/>
          <w:szCs w:val="24"/>
        </w:rPr>
        <w:t>Leadership quality is developed in the</w:t>
      </w:r>
      <w:r w:rsidR="004274E1" w:rsidRPr="0078747A">
        <w:rPr>
          <w:rFonts w:ascii="Times New Roman" w:hAnsi="Times New Roman" w:cs="Times New Roman"/>
          <w:color w:val="000000" w:themeColor="text1"/>
          <w:sz w:val="24"/>
          <w:szCs w:val="24"/>
        </w:rPr>
        <w:t xml:space="preserve"> persons who are working in the </w:t>
      </w:r>
      <w:r w:rsidR="005D1828" w:rsidRPr="0078747A">
        <w:rPr>
          <w:rFonts w:ascii="Times New Roman" w:hAnsi="Times New Roman" w:cs="Times New Roman"/>
          <w:color w:val="000000" w:themeColor="text1"/>
          <w:sz w:val="24"/>
          <w:szCs w:val="24"/>
        </w:rPr>
        <w:t>top level management. According to R.C. Davis, “Management is the f</w:t>
      </w:r>
      <w:r w:rsidR="004274E1" w:rsidRPr="0078747A">
        <w:rPr>
          <w:rFonts w:ascii="Times New Roman" w:hAnsi="Times New Roman" w:cs="Times New Roman"/>
          <w:color w:val="000000" w:themeColor="text1"/>
          <w:sz w:val="24"/>
          <w:szCs w:val="24"/>
        </w:rPr>
        <w:t xml:space="preserve">unction of executive leadership </w:t>
      </w:r>
      <w:r w:rsidR="005D1828" w:rsidRPr="0078747A">
        <w:rPr>
          <w:rFonts w:ascii="Times New Roman" w:hAnsi="Times New Roman" w:cs="Times New Roman"/>
          <w:color w:val="000000" w:themeColor="text1"/>
          <w:sz w:val="24"/>
          <w:szCs w:val="24"/>
        </w:rPr>
        <w:t>everywhere.”</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E55CAB">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FUNCTIONS OF MANAGEMENT</w:t>
      </w:r>
    </w:p>
    <w:p w:rsidR="00E55CAB" w:rsidRPr="0078747A" w:rsidRDefault="00E55CAB" w:rsidP="00E55CAB">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Scholars in the field of management have their own classificat</w:t>
      </w:r>
      <w:r w:rsidR="004274E1" w:rsidRPr="0078747A">
        <w:rPr>
          <w:rFonts w:ascii="Times New Roman" w:hAnsi="Times New Roman" w:cs="Times New Roman"/>
          <w:color w:val="000000" w:themeColor="text1"/>
          <w:sz w:val="24"/>
          <w:szCs w:val="24"/>
        </w:rPr>
        <w:t xml:space="preserve">ion of functions of management. </w:t>
      </w:r>
      <w:r w:rsidRPr="0078747A">
        <w:rPr>
          <w:rFonts w:ascii="Times New Roman" w:hAnsi="Times New Roman" w:cs="Times New Roman"/>
          <w:color w:val="000000" w:themeColor="text1"/>
          <w:sz w:val="24"/>
          <w:szCs w:val="24"/>
        </w:rPr>
        <w:t>Some scholars add few functions and delete some other functions. The important function</w:t>
      </w:r>
      <w:r w:rsidR="004274E1" w:rsidRPr="0078747A">
        <w:rPr>
          <w:rFonts w:ascii="Times New Roman" w:hAnsi="Times New Roman" w:cs="Times New Roman"/>
          <w:color w:val="000000" w:themeColor="text1"/>
          <w:sz w:val="24"/>
          <w:szCs w:val="24"/>
        </w:rPr>
        <w:t xml:space="preserve">s of management </w:t>
      </w:r>
      <w:r w:rsidRPr="0078747A">
        <w:rPr>
          <w:rFonts w:ascii="Times New Roman" w:hAnsi="Times New Roman" w:cs="Times New Roman"/>
          <w:color w:val="000000" w:themeColor="text1"/>
          <w:sz w:val="24"/>
          <w:szCs w:val="24"/>
        </w:rPr>
        <w:t>are briefly discussed below:</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Planning: </w:t>
      </w:r>
      <w:r w:rsidRPr="0078747A">
        <w:rPr>
          <w:rFonts w:ascii="Times New Roman" w:hAnsi="Times New Roman" w:cs="Times New Roman"/>
          <w:color w:val="000000" w:themeColor="text1"/>
          <w:sz w:val="24"/>
          <w:szCs w:val="24"/>
        </w:rPr>
        <w:t>Planning is the primary function of management. N</w:t>
      </w:r>
      <w:r w:rsidR="004274E1" w:rsidRPr="0078747A">
        <w:rPr>
          <w:rFonts w:ascii="Times New Roman" w:hAnsi="Times New Roman" w:cs="Times New Roman"/>
          <w:color w:val="000000" w:themeColor="text1"/>
          <w:sz w:val="24"/>
          <w:szCs w:val="24"/>
        </w:rPr>
        <w:t xml:space="preserve">othing can be performed without </w:t>
      </w:r>
      <w:r w:rsidRPr="0078747A">
        <w:rPr>
          <w:rFonts w:ascii="Times New Roman" w:hAnsi="Times New Roman" w:cs="Times New Roman"/>
          <w:color w:val="000000" w:themeColor="text1"/>
          <w:sz w:val="24"/>
          <w:szCs w:val="24"/>
        </w:rPr>
        <w:t>planning. Writing a book starts with planning. In short, planning ref</w:t>
      </w:r>
      <w:r w:rsidR="004274E1" w:rsidRPr="0078747A">
        <w:rPr>
          <w:rFonts w:ascii="Times New Roman" w:hAnsi="Times New Roman" w:cs="Times New Roman"/>
          <w:color w:val="000000" w:themeColor="text1"/>
          <w:sz w:val="24"/>
          <w:szCs w:val="24"/>
        </w:rPr>
        <w:t xml:space="preserve">ers to deciding in advance that </w:t>
      </w:r>
      <w:r w:rsidRPr="0078747A">
        <w:rPr>
          <w:rFonts w:ascii="Times New Roman" w:hAnsi="Times New Roman" w:cs="Times New Roman"/>
          <w:color w:val="000000" w:themeColor="text1"/>
          <w:sz w:val="24"/>
          <w:szCs w:val="24"/>
        </w:rPr>
        <w:t xml:space="preserve">which will be done in the near future. In the business world, the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should achieve the </w:t>
      </w:r>
      <w:r w:rsidRPr="0078747A">
        <w:rPr>
          <w:rFonts w:ascii="Times New Roman" w:hAnsi="Times New Roman" w:cs="Times New Roman"/>
          <w:color w:val="000000" w:themeColor="text1"/>
          <w:sz w:val="24"/>
          <w:szCs w:val="24"/>
        </w:rPr>
        <w:t xml:space="preserve">objectives. In order to achieve objectives,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plans what is to be done, when it is to </w:t>
      </w:r>
      <w:r w:rsidR="004274E1" w:rsidRPr="0078747A">
        <w:rPr>
          <w:rFonts w:ascii="Times New Roman" w:hAnsi="Times New Roman" w:cs="Times New Roman"/>
          <w:color w:val="000000" w:themeColor="text1"/>
          <w:sz w:val="24"/>
          <w:szCs w:val="24"/>
        </w:rPr>
        <w:t>be done</w:t>
      </w:r>
      <w:r w:rsidRPr="0078747A">
        <w:rPr>
          <w:rFonts w:ascii="Times New Roman" w:hAnsi="Times New Roman" w:cs="Times New Roman"/>
          <w:color w:val="000000" w:themeColor="text1"/>
          <w:sz w:val="24"/>
          <w:szCs w:val="24"/>
        </w:rPr>
        <w:t>, how it is to be done, and by whom it is to be done. Messie says, “Planning Pervades Management”.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George R. Terry has rightly said “Planning is a constructive reviewing </w:t>
      </w:r>
      <w:r w:rsidR="004274E1" w:rsidRPr="0078747A">
        <w:rPr>
          <w:rFonts w:ascii="Times New Roman" w:hAnsi="Times New Roman" w:cs="Times New Roman"/>
          <w:color w:val="000000" w:themeColor="text1"/>
          <w:sz w:val="24"/>
          <w:szCs w:val="24"/>
        </w:rPr>
        <w:t xml:space="preserve">of future needs so that present </w:t>
      </w:r>
      <w:r w:rsidRPr="0078747A">
        <w:rPr>
          <w:rFonts w:ascii="Times New Roman" w:hAnsi="Times New Roman" w:cs="Times New Roman"/>
          <w:color w:val="000000" w:themeColor="text1"/>
          <w:sz w:val="24"/>
          <w:szCs w:val="24"/>
        </w:rPr>
        <w:t>actions can be adjusted in view of the established goal. It is delibe</w:t>
      </w:r>
      <w:r w:rsidR="004274E1" w:rsidRPr="0078747A">
        <w:rPr>
          <w:rFonts w:ascii="Times New Roman" w:hAnsi="Times New Roman" w:cs="Times New Roman"/>
          <w:color w:val="000000" w:themeColor="text1"/>
          <w:sz w:val="24"/>
          <w:szCs w:val="24"/>
        </w:rPr>
        <w:t xml:space="preserve">rate conscious research used to </w:t>
      </w:r>
      <w:r w:rsidRPr="0078747A">
        <w:rPr>
          <w:rFonts w:ascii="Times New Roman" w:hAnsi="Times New Roman" w:cs="Times New Roman"/>
          <w:color w:val="000000" w:themeColor="text1"/>
          <w:sz w:val="24"/>
          <w:szCs w:val="24"/>
        </w:rPr>
        <w:t>formulate the design and orderly sequence of actions through which it i</w:t>
      </w:r>
      <w:r w:rsidR="004274E1" w:rsidRPr="0078747A">
        <w:rPr>
          <w:rFonts w:ascii="Times New Roman" w:hAnsi="Times New Roman" w:cs="Times New Roman"/>
          <w:color w:val="000000" w:themeColor="text1"/>
          <w:sz w:val="24"/>
          <w:szCs w:val="24"/>
        </w:rPr>
        <w:t xml:space="preserve">s expected to reach objectives. </w:t>
      </w:r>
      <w:r w:rsidRPr="0078747A">
        <w:rPr>
          <w:rFonts w:ascii="Times New Roman" w:hAnsi="Times New Roman" w:cs="Times New Roman"/>
          <w:color w:val="000000" w:themeColor="text1"/>
          <w:sz w:val="24"/>
          <w:szCs w:val="24"/>
        </w:rPr>
        <w:t xml:space="preserve">Planning should take place before doing; most individual or group </w:t>
      </w:r>
      <w:r w:rsidR="004274E1" w:rsidRPr="0078747A">
        <w:rPr>
          <w:rFonts w:ascii="Times New Roman" w:hAnsi="Times New Roman" w:cs="Times New Roman"/>
          <w:color w:val="000000" w:themeColor="text1"/>
          <w:sz w:val="24"/>
          <w:szCs w:val="24"/>
        </w:rPr>
        <w:t xml:space="preserve">efforts are made by determining </w:t>
      </w:r>
      <w:r w:rsidRPr="0078747A">
        <w:rPr>
          <w:rFonts w:ascii="Times New Roman" w:hAnsi="Times New Roman" w:cs="Times New Roman"/>
          <w:color w:val="000000" w:themeColor="text1"/>
          <w:sz w:val="24"/>
          <w:szCs w:val="24"/>
        </w:rPr>
        <w:t>before any operative action takes place, what shall be done, where, how and who shall do it”.</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w:t>
      </w:r>
      <w:r w:rsidR="004274E1" w:rsidRPr="0078747A">
        <w:rPr>
          <w:rFonts w:ascii="Times New Roman" w:hAnsi="Times New Roman" w:cs="Times New Roman"/>
          <w:b/>
          <w:bCs/>
          <w:color w:val="000000" w:themeColor="text1"/>
          <w:sz w:val="24"/>
          <w:szCs w:val="24"/>
        </w:rPr>
        <w:t>Organizing</w:t>
      </w:r>
      <w:r w:rsidRPr="0078747A">
        <w:rPr>
          <w:rFonts w:ascii="Times New Roman" w:hAnsi="Times New Roman" w:cs="Times New Roman"/>
          <w:b/>
          <w:bCs/>
          <w:color w:val="000000" w:themeColor="text1"/>
          <w:sz w:val="24"/>
          <w:szCs w:val="24"/>
        </w:rPr>
        <w:t xml:space="preserve">: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is the distribution of work in </w:t>
      </w:r>
      <w:r w:rsidR="004274E1" w:rsidRPr="0078747A">
        <w:rPr>
          <w:rFonts w:ascii="Times New Roman" w:hAnsi="Times New Roman" w:cs="Times New Roman"/>
          <w:color w:val="000000" w:themeColor="text1"/>
          <w:sz w:val="24"/>
          <w:szCs w:val="24"/>
        </w:rPr>
        <w:t xml:space="preserve">group wise or section wise for effective </w:t>
      </w:r>
      <w:r w:rsidRPr="0078747A">
        <w:rPr>
          <w:rFonts w:ascii="Times New Roman" w:hAnsi="Times New Roman" w:cs="Times New Roman"/>
          <w:color w:val="000000" w:themeColor="text1"/>
          <w:sz w:val="24"/>
          <w:szCs w:val="24"/>
        </w:rPr>
        <w:t xml:space="preserve">performance.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provides all facilities which are necessary to</w:t>
      </w:r>
      <w:r w:rsidR="004274E1" w:rsidRPr="0078747A">
        <w:rPr>
          <w:rFonts w:ascii="Times New Roman" w:hAnsi="Times New Roman" w:cs="Times New Roman"/>
          <w:color w:val="000000" w:themeColor="text1"/>
          <w:sz w:val="24"/>
          <w:szCs w:val="24"/>
        </w:rPr>
        <w:t xml:space="preserve"> perform the work. The business Developed</w:t>
      </w:r>
      <w:r w:rsidRPr="0078747A">
        <w:rPr>
          <w:rFonts w:ascii="Times New Roman" w:hAnsi="Times New Roman" w:cs="Times New Roman"/>
          <w:color w:val="000000" w:themeColor="text1"/>
          <w:sz w:val="24"/>
          <w:szCs w:val="24"/>
        </w:rPr>
        <w:t xml:space="preserve">,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takes responsibility to create some more depart</w:t>
      </w:r>
      <w:r w:rsidR="004274E1" w:rsidRPr="0078747A">
        <w:rPr>
          <w:rFonts w:ascii="Times New Roman" w:hAnsi="Times New Roman" w:cs="Times New Roman"/>
          <w:color w:val="000000" w:themeColor="text1"/>
          <w:sz w:val="24"/>
          <w:szCs w:val="24"/>
        </w:rPr>
        <w:t xml:space="preserve">ments under different managers. </w:t>
      </w:r>
      <w:r w:rsidRPr="0078747A">
        <w:rPr>
          <w:rFonts w:ascii="Times New Roman" w:hAnsi="Times New Roman" w:cs="Times New Roman"/>
          <w:color w:val="000000" w:themeColor="text1"/>
          <w:sz w:val="24"/>
          <w:szCs w:val="24"/>
        </w:rPr>
        <w:t xml:space="preserve">Hence,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divides the total work and co-ordinates all the activi</w:t>
      </w:r>
      <w:r w:rsidR="004274E1" w:rsidRPr="0078747A">
        <w:rPr>
          <w:rFonts w:ascii="Times New Roman" w:hAnsi="Times New Roman" w:cs="Times New Roman"/>
          <w:color w:val="000000" w:themeColor="text1"/>
          <w:sz w:val="24"/>
          <w:szCs w:val="24"/>
        </w:rPr>
        <w:t xml:space="preserve">ties by authority relationship. </w:t>
      </w:r>
      <w:r w:rsidRPr="0078747A">
        <w:rPr>
          <w:rFonts w:ascii="Times New Roman" w:hAnsi="Times New Roman" w:cs="Times New Roman"/>
          <w:color w:val="000000" w:themeColor="text1"/>
          <w:sz w:val="24"/>
          <w:szCs w:val="24"/>
        </w:rPr>
        <w:t xml:space="preserve">Besides,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defines the position of each person in the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and determines the paths </w:t>
      </w:r>
      <w:r w:rsidRPr="0078747A">
        <w:rPr>
          <w:rFonts w:ascii="Times New Roman" w:hAnsi="Times New Roman" w:cs="Times New Roman"/>
          <w:color w:val="000000" w:themeColor="text1"/>
          <w:sz w:val="24"/>
          <w:szCs w:val="24"/>
        </w:rPr>
        <w:t>through which communication should flow. The manager would dete</w:t>
      </w:r>
      <w:r w:rsidR="004274E1" w:rsidRPr="0078747A">
        <w:rPr>
          <w:rFonts w:ascii="Times New Roman" w:hAnsi="Times New Roman" w:cs="Times New Roman"/>
          <w:color w:val="000000" w:themeColor="text1"/>
          <w:sz w:val="24"/>
          <w:szCs w:val="24"/>
        </w:rPr>
        <w:t xml:space="preserve">rmine who should report to whom and how. </w:t>
      </w:r>
      <w:r w:rsidRPr="0078747A">
        <w:rPr>
          <w:rFonts w:ascii="Times New Roman" w:hAnsi="Times New Roman" w:cs="Times New Roman"/>
          <w:color w:val="000000" w:themeColor="text1"/>
          <w:sz w:val="24"/>
          <w:szCs w:val="24"/>
        </w:rPr>
        <w:t>According to Henry Fayol,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is of two kinds, i.e.,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of the human factor </w:t>
      </w:r>
      <w:r w:rsidRPr="0078747A">
        <w:rPr>
          <w:rFonts w:ascii="Times New Roman" w:hAnsi="Times New Roman" w:cs="Times New Roman"/>
          <w:color w:val="000000" w:themeColor="text1"/>
          <w:sz w:val="24"/>
          <w:szCs w:val="24"/>
        </w:rPr>
        <w:t xml:space="preserve">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of the material factor.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of the human fa</w:t>
      </w:r>
      <w:r w:rsidR="00700299" w:rsidRPr="0078747A">
        <w:rPr>
          <w:rFonts w:ascii="Times New Roman" w:hAnsi="Times New Roman" w:cs="Times New Roman"/>
          <w:color w:val="000000" w:themeColor="text1"/>
          <w:sz w:val="24"/>
          <w:szCs w:val="24"/>
        </w:rPr>
        <w:t xml:space="preserve">ctor covers the distribution of </w:t>
      </w:r>
      <w:r w:rsidRPr="0078747A">
        <w:rPr>
          <w:rFonts w:ascii="Times New Roman" w:hAnsi="Times New Roman" w:cs="Times New Roman"/>
          <w:color w:val="000000" w:themeColor="text1"/>
          <w:sz w:val="24"/>
          <w:szCs w:val="24"/>
        </w:rPr>
        <w:t xml:space="preserve">work to those who are best suitable along with authority and responsibility.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 of the material </w:t>
      </w:r>
      <w:r w:rsidRPr="0078747A">
        <w:rPr>
          <w:rFonts w:ascii="Times New Roman" w:hAnsi="Times New Roman" w:cs="Times New Roman"/>
          <w:color w:val="000000" w:themeColor="text1"/>
          <w:sz w:val="24"/>
          <w:szCs w:val="24"/>
        </w:rPr>
        <w:t xml:space="preserve">factor covers </w:t>
      </w:r>
      <w:r w:rsidR="00700299" w:rsidRPr="0078747A">
        <w:rPr>
          <w:rFonts w:ascii="Times New Roman" w:hAnsi="Times New Roman" w:cs="Times New Roman"/>
          <w:color w:val="000000" w:themeColor="text1"/>
          <w:sz w:val="24"/>
          <w:szCs w:val="24"/>
        </w:rPr>
        <w:t>utilization</w:t>
      </w:r>
      <w:r w:rsidRPr="0078747A">
        <w:rPr>
          <w:rFonts w:ascii="Times New Roman" w:hAnsi="Times New Roman" w:cs="Times New Roman"/>
          <w:color w:val="000000" w:themeColor="text1"/>
          <w:sz w:val="24"/>
          <w:szCs w:val="24"/>
        </w:rPr>
        <w:t xml:space="preserve"> of raw materials, plant and machinery etc.” According</w:t>
      </w:r>
      <w:r w:rsidR="00700299" w:rsidRPr="0078747A">
        <w:rPr>
          <w:rFonts w:ascii="Times New Roman" w:hAnsi="Times New Roman" w:cs="Times New Roman"/>
          <w:color w:val="000000" w:themeColor="text1"/>
          <w:sz w:val="24"/>
          <w:szCs w:val="24"/>
        </w:rPr>
        <w:t xml:space="preserve"> to Knootz and O’Donnell, </w:t>
      </w:r>
      <w:r w:rsidRPr="0078747A">
        <w:rPr>
          <w:rFonts w:ascii="Times New Roman" w:hAnsi="Times New Roman" w:cs="Times New Roman"/>
          <w:color w:val="000000" w:themeColor="text1"/>
          <w:sz w:val="24"/>
          <w:szCs w:val="24"/>
        </w:rPr>
        <w:t>“</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consists of conscious co-ordination of people towards a desired goal”.</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Staffing: </w:t>
      </w:r>
      <w:r w:rsidRPr="0078747A">
        <w:rPr>
          <w:rFonts w:ascii="Times New Roman" w:hAnsi="Times New Roman" w:cs="Times New Roman"/>
          <w:color w:val="000000" w:themeColor="text1"/>
          <w:sz w:val="24"/>
          <w:szCs w:val="24"/>
        </w:rPr>
        <w:t>Staffing function comprises the activities of selec</w:t>
      </w:r>
      <w:r w:rsidR="00700299" w:rsidRPr="0078747A">
        <w:rPr>
          <w:rFonts w:ascii="Times New Roman" w:hAnsi="Times New Roman" w:cs="Times New Roman"/>
          <w:color w:val="000000" w:themeColor="text1"/>
          <w:sz w:val="24"/>
          <w:szCs w:val="24"/>
        </w:rPr>
        <w:t xml:space="preserve">tion and placement of competent </w:t>
      </w:r>
      <w:r w:rsidRPr="0078747A">
        <w:rPr>
          <w:rFonts w:ascii="Times New Roman" w:hAnsi="Times New Roman" w:cs="Times New Roman"/>
          <w:color w:val="000000" w:themeColor="text1"/>
          <w:sz w:val="24"/>
          <w:szCs w:val="24"/>
        </w:rPr>
        <w:t>personnel. In other words, staffing refers to placement of right pers</w:t>
      </w:r>
      <w:r w:rsidR="00700299" w:rsidRPr="0078747A">
        <w:rPr>
          <w:rFonts w:ascii="Times New Roman" w:hAnsi="Times New Roman" w:cs="Times New Roman"/>
          <w:color w:val="000000" w:themeColor="text1"/>
          <w:sz w:val="24"/>
          <w:szCs w:val="24"/>
        </w:rPr>
        <w:t xml:space="preserve">ons in the right jobs. Staffing </w:t>
      </w:r>
      <w:r w:rsidRPr="0078747A">
        <w:rPr>
          <w:rFonts w:ascii="Times New Roman" w:hAnsi="Times New Roman" w:cs="Times New Roman"/>
          <w:color w:val="000000" w:themeColor="text1"/>
          <w:sz w:val="24"/>
          <w:szCs w:val="24"/>
        </w:rPr>
        <w:t>includes selection of right persons, training to those needy persons, promot</w:t>
      </w:r>
      <w:r w:rsidR="00700299" w:rsidRPr="0078747A">
        <w:rPr>
          <w:rFonts w:ascii="Times New Roman" w:hAnsi="Times New Roman" w:cs="Times New Roman"/>
          <w:color w:val="000000" w:themeColor="text1"/>
          <w:sz w:val="24"/>
          <w:szCs w:val="24"/>
        </w:rPr>
        <w:t xml:space="preserve">ion of best persons, retirement </w:t>
      </w:r>
      <w:r w:rsidRPr="0078747A">
        <w:rPr>
          <w:rFonts w:ascii="Times New Roman" w:hAnsi="Times New Roman" w:cs="Times New Roman"/>
          <w:color w:val="000000" w:themeColor="text1"/>
          <w:sz w:val="24"/>
          <w:szCs w:val="24"/>
        </w:rPr>
        <w:t>of old persons, performance appraisal of all the personnel, and adequate remuneration of personnel</w:t>
      </w:r>
      <w:r w:rsidR="00700299" w:rsidRPr="0078747A">
        <w:rPr>
          <w:rFonts w:ascii="Times New Roman" w:hAnsi="Times New Roman" w:cs="Times New Roman"/>
          <w:color w:val="000000" w:themeColor="text1"/>
          <w:sz w:val="24"/>
          <w:szCs w:val="24"/>
        </w:rPr>
        <w:t xml:space="preserve">. The </w:t>
      </w:r>
      <w:r w:rsidRPr="0078747A">
        <w:rPr>
          <w:rFonts w:ascii="Times New Roman" w:hAnsi="Times New Roman" w:cs="Times New Roman"/>
          <w:color w:val="000000" w:themeColor="text1"/>
          <w:sz w:val="24"/>
          <w:szCs w:val="24"/>
        </w:rPr>
        <w:t>success of any enterprise depends upon the successful pe</w:t>
      </w:r>
      <w:r w:rsidR="00700299" w:rsidRPr="0078747A">
        <w:rPr>
          <w:rFonts w:ascii="Times New Roman" w:hAnsi="Times New Roman" w:cs="Times New Roman"/>
          <w:color w:val="000000" w:themeColor="text1"/>
          <w:sz w:val="24"/>
          <w:szCs w:val="24"/>
        </w:rPr>
        <w:t xml:space="preserve">rformance of staffing function. </w:t>
      </w:r>
      <w:r w:rsidRPr="0078747A">
        <w:rPr>
          <w:rFonts w:ascii="Times New Roman" w:hAnsi="Times New Roman" w:cs="Times New Roman"/>
          <w:color w:val="000000" w:themeColor="text1"/>
          <w:sz w:val="24"/>
          <w:szCs w:val="24"/>
        </w:rPr>
        <w:t>According to Harold Knootz and Cyril O’Donnell, “the manageria</w:t>
      </w:r>
      <w:r w:rsidR="00700299" w:rsidRPr="0078747A">
        <w:rPr>
          <w:rFonts w:ascii="Times New Roman" w:hAnsi="Times New Roman" w:cs="Times New Roman"/>
          <w:color w:val="000000" w:themeColor="text1"/>
          <w:sz w:val="24"/>
          <w:szCs w:val="24"/>
        </w:rPr>
        <w:t xml:space="preserve">l function of staffing involves </w:t>
      </w:r>
      <w:r w:rsidRPr="0078747A">
        <w:rPr>
          <w:rFonts w:ascii="Times New Roman" w:hAnsi="Times New Roman" w:cs="Times New Roman"/>
          <w:color w:val="000000" w:themeColor="text1"/>
          <w:sz w:val="24"/>
          <w:szCs w:val="24"/>
        </w:rPr>
        <w:t xml:space="preserve">manning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structure through proper and effective selec</w:t>
      </w:r>
      <w:r w:rsidR="00700299" w:rsidRPr="0078747A">
        <w:rPr>
          <w:rFonts w:ascii="Times New Roman" w:hAnsi="Times New Roman" w:cs="Times New Roman"/>
          <w:color w:val="000000" w:themeColor="text1"/>
          <w:sz w:val="24"/>
          <w:szCs w:val="24"/>
        </w:rPr>
        <w:t xml:space="preserve">tion, appraisal and development </w:t>
      </w:r>
      <w:r w:rsidRPr="0078747A">
        <w:rPr>
          <w:rFonts w:ascii="Times New Roman" w:hAnsi="Times New Roman" w:cs="Times New Roman"/>
          <w:color w:val="000000" w:themeColor="text1"/>
          <w:sz w:val="24"/>
          <w:szCs w:val="24"/>
        </w:rPr>
        <w:t>of personnel to fill the roles designed into the structure”.</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Directing: </w:t>
      </w:r>
      <w:r w:rsidRPr="0078747A">
        <w:rPr>
          <w:rFonts w:ascii="Times New Roman" w:hAnsi="Times New Roman" w:cs="Times New Roman"/>
          <w:color w:val="000000" w:themeColor="text1"/>
          <w:sz w:val="24"/>
          <w:szCs w:val="24"/>
        </w:rPr>
        <w:t>The actual performance of a work starts with the function of Direction. Planning,</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and staffing functions are concerned with the preliminary work for the achievement of</w:t>
      </w:r>
      <w:r w:rsidR="00700299" w:rsidRPr="0078747A">
        <w:rPr>
          <w:rFonts w:ascii="Times New Roman" w:hAnsi="Times New Roman" w:cs="Times New Roman"/>
          <w:color w:val="000000" w:themeColor="text1"/>
          <w:sz w:val="24"/>
          <w:szCs w:val="24"/>
        </w:rPr>
        <w:t xml:space="preserve"> Organizational</w:t>
      </w:r>
      <w:r w:rsidRPr="0078747A">
        <w:rPr>
          <w:rFonts w:ascii="Times New Roman" w:hAnsi="Times New Roman" w:cs="Times New Roman"/>
          <w:color w:val="000000" w:themeColor="text1"/>
          <w:sz w:val="24"/>
          <w:szCs w:val="24"/>
        </w:rPr>
        <w:t xml:space="preserve"> objectives. But the direction deals with making the work</w:t>
      </w:r>
      <w:r w:rsidR="00700299" w:rsidRPr="0078747A">
        <w:rPr>
          <w:rFonts w:ascii="Times New Roman" w:hAnsi="Times New Roman" w:cs="Times New Roman"/>
          <w:color w:val="000000" w:themeColor="text1"/>
          <w:sz w:val="24"/>
          <w:szCs w:val="24"/>
        </w:rPr>
        <w:t xml:space="preserve">ers learn techniques to perform </w:t>
      </w:r>
      <w:r w:rsidRPr="0078747A">
        <w:rPr>
          <w:rFonts w:ascii="Times New Roman" w:hAnsi="Times New Roman" w:cs="Times New Roman"/>
          <w:color w:val="000000" w:themeColor="text1"/>
          <w:sz w:val="24"/>
          <w:szCs w:val="24"/>
        </w:rPr>
        <w:t>the jobs assigned to them. Direction inc</w:t>
      </w:r>
      <w:r w:rsidR="00700299" w:rsidRPr="0078747A">
        <w:rPr>
          <w:rFonts w:ascii="Times New Roman" w:hAnsi="Times New Roman" w:cs="Times New Roman"/>
          <w:color w:val="000000" w:themeColor="text1"/>
          <w:sz w:val="24"/>
          <w:szCs w:val="24"/>
        </w:rPr>
        <w:t xml:space="preserve">ludes guidance, </w:t>
      </w:r>
      <w:r w:rsidR="00700299" w:rsidRPr="0078747A">
        <w:rPr>
          <w:rFonts w:ascii="Times New Roman" w:hAnsi="Times New Roman" w:cs="Times New Roman"/>
          <w:color w:val="000000" w:themeColor="text1"/>
          <w:sz w:val="24"/>
          <w:szCs w:val="24"/>
        </w:rPr>
        <w:lastRenderedPageBreak/>
        <w:t xml:space="preserve">supervision and </w:t>
      </w:r>
      <w:r w:rsidRPr="0078747A">
        <w:rPr>
          <w:rFonts w:ascii="Times New Roman" w:hAnsi="Times New Roman" w:cs="Times New Roman"/>
          <w:color w:val="000000" w:themeColor="text1"/>
          <w:sz w:val="24"/>
          <w:szCs w:val="24"/>
        </w:rPr>
        <w:t>motivation of employe</w:t>
      </w:r>
      <w:r w:rsidR="00700299" w:rsidRPr="0078747A">
        <w:rPr>
          <w:rFonts w:ascii="Times New Roman" w:hAnsi="Times New Roman" w:cs="Times New Roman"/>
          <w:color w:val="000000" w:themeColor="text1"/>
          <w:sz w:val="24"/>
          <w:szCs w:val="24"/>
        </w:rPr>
        <w:t xml:space="preserve">es. </w:t>
      </w:r>
      <w:r w:rsidRPr="0078747A">
        <w:rPr>
          <w:rFonts w:ascii="Times New Roman" w:hAnsi="Times New Roman" w:cs="Times New Roman"/>
          <w:color w:val="000000" w:themeColor="text1"/>
          <w:sz w:val="24"/>
          <w:szCs w:val="24"/>
        </w:rPr>
        <w:t>According to Joseph Massie, “Directing concerns the total manner in</w:t>
      </w:r>
      <w:r w:rsidR="00700299" w:rsidRPr="0078747A">
        <w:rPr>
          <w:rFonts w:ascii="Times New Roman" w:hAnsi="Times New Roman" w:cs="Times New Roman"/>
          <w:color w:val="000000" w:themeColor="text1"/>
          <w:sz w:val="24"/>
          <w:szCs w:val="24"/>
        </w:rPr>
        <w:t xml:space="preserve"> which a manager influences the </w:t>
      </w:r>
      <w:r w:rsidRPr="0078747A">
        <w:rPr>
          <w:rFonts w:ascii="Times New Roman" w:hAnsi="Times New Roman" w:cs="Times New Roman"/>
          <w:color w:val="000000" w:themeColor="text1"/>
          <w:sz w:val="24"/>
          <w:szCs w:val="24"/>
        </w:rPr>
        <w:t>action of his sub-ordinates. It is the final action of a manager in getting other</w:t>
      </w:r>
      <w:r w:rsidR="00700299" w:rsidRPr="0078747A">
        <w:rPr>
          <w:rFonts w:ascii="Times New Roman" w:hAnsi="Times New Roman" w:cs="Times New Roman"/>
          <w:color w:val="000000" w:themeColor="text1"/>
          <w:sz w:val="24"/>
          <w:szCs w:val="24"/>
        </w:rPr>
        <w:t xml:space="preserve">s to act after all preparations </w:t>
      </w:r>
      <w:r w:rsidRPr="0078747A">
        <w:rPr>
          <w:rFonts w:ascii="Times New Roman" w:hAnsi="Times New Roman" w:cs="Times New Roman"/>
          <w:color w:val="000000" w:themeColor="text1"/>
          <w:sz w:val="24"/>
          <w:szCs w:val="24"/>
        </w:rPr>
        <w:t>have been completed”.</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5. Co-</w:t>
      </w:r>
      <w:r w:rsidR="00700299" w:rsidRPr="0078747A">
        <w:rPr>
          <w:rFonts w:ascii="Times New Roman" w:hAnsi="Times New Roman" w:cs="Times New Roman"/>
          <w:b/>
          <w:bCs/>
          <w:color w:val="000000" w:themeColor="text1"/>
          <w:sz w:val="24"/>
          <w:szCs w:val="24"/>
        </w:rPr>
        <w:t>coordinating</w:t>
      </w:r>
      <w:r w:rsidRPr="0078747A">
        <w:rPr>
          <w:rFonts w:ascii="Times New Roman" w:hAnsi="Times New Roman" w:cs="Times New Roman"/>
          <w:b/>
          <w:bCs/>
          <w:color w:val="000000" w:themeColor="text1"/>
          <w:sz w:val="24"/>
          <w:szCs w:val="24"/>
        </w:rPr>
        <w:t xml:space="preserve">: </w:t>
      </w:r>
      <w:r w:rsidRPr="0078747A">
        <w:rPr>
          <w:rFonts w:ascii="Times New Roman" w:hAnsi="Times New Roman" w:cs="Times New Roman"/>
          <w:color w:val="000000" w:themeColor="text1"/>
          <w:sz w:val="24"/>
          <w:szCs w:val="24"/>
        </w:rPr>
        <w:t xml:space="preserve">All the activities are divided </w:t>
      </w:r>
      <w:r w:rsidR="00700299" w:rsidRPr="0078747A">
        <w:rPr>
          <w:rFonts w:ascii="Times New Roman" w:hAnsi="Times New Roman" w:cs="Times New Roman"/>
          <w:color w:val="000000" w:themeColor="text1"/>
          <w:sz w:val="24"/>
          <w:szCs w:val="24"/>
        </w:rPr>
        <w:t>group wise</w:t>
      </w:r>
      <w:r w:rsidRPr="0078747A">
        <w:rPr>
          <w:rFonts w:ascii="Times New Roman" w:hAnsi="Times New Roman" w:cs="Times New Roman"/>
          <w:color w:val="000000" w:themeColor="text1"/>
          <w:sz w:val="24"/>
          <w:szCs w:val="24"/>
        </w:rPr>
        <w:t xml:space="preserve"> or </w:t>
      </w:r>
      <w:r w:rsidR="00700299" w:rsidRPr="0078747A">
        <w:rPr>
          <w:rFonts w:ascii="Times New Roman" w:hAnsi="Times New Roman" w:cs="Times New Roman"/>
          <w:color w:val="000000" w:themeColor="text1"/>
          <w:sz w:val="24"/>
          <w:szCs w:val="24"/>
        </w:rPr>
        <w:t>section wise</w:t>
      </w:r>
      <w:r w:rsidRPr="0078747A">
        <w:rPr>
          <w:rFonts w:ascii="Times New Roman" w:hAnsi="Times New Roman" w:cs="Times New Roman"/>
          <w:color w:val="000000" w:themeColor="text1"/>
          <w:sz w:val="24"/>
          <w:szCs w:val="24"/>
        </w:rPr>
        <w:t xml:space="preserve"> under </w:t>
      </w:r>
      <w:r w:rsidR="004274E1" w:rsidRPr="0078747A">
        <w:rPr>
          <w:rFonts w:ascii="Times New Roman" w:hAnsi="Times New Roman" w:cs="Times New Roman"/>
          <w:color w:val="000000" w:themeColor="text1"/>
          <w:sz w:val="24"/>
          <w:szCs w:val="24"/>
        </w:rPr>
        <w:t>organizing</w:t>
      </w:r>
      <w:r w:rsidR="00700299" w:rsidRPr="0078747A">
        <w:rPr>
          <w:rFonts w:ascii="Times New Roman" w:hAnsi="Times New Roman" w:cs="Times New Roman"/>
          <w:color w:val="000000" w:themeColor="text1"/>
          <w:sz w:val="24"/>
          <w:szCs w:val="24"/>
        </w:rPr>
        <w:t xml:space="preserve"> function. </w:t>
      </w:r>
      <w:r w:rsidRPr="0078747A">
        <w:rPr>
          <w:rFonts w:ascii="Times New Roman" w:hAnsi="Times New Roman" w:cs="Times New Roman"/>
          <w:color w:val="000000" w:themeColor="text1"/>
          <w:sz w:val="24"/>
          <w:szCs w:val="24"/>
        </w:rPr>
        <w:t>Now, such grouped activities are co-ordinated towards the acc</w:t>
      </w:r>
      <w:r w:rsidR="00700299" w:rsidRPr="0078747A">
        <w:rPr>
          <w:rFonts w:ascii="Times New Roman" w:hAnsi="Times New Roman" w:cs="Times New Roman"/>
          <w:color w:val="000000" w:themeColor="text1"/>
          <w:sz w:val="24"/>
          <w:szCs w:val="24"/>
        </w:rPr>
        <w:t xml:space="preserve">omplishment of objectives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The difficulty of co-ordination depends upon the size of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The difficulty of Co-ordination</w:t>
      </w:r>
      <w:r w:rsidRPr="0078747A">
        <w:rPr>
          <w:rFonts w:ascii="Times New Roman" w:hAnsi="Times New Roman" w:cs="Times New Roman"/>
          <w:color w:val="000000" w:themeColor="text1"/>
          <w:sz w:val="24"/>
          <w:szCs w:val="24"/>
        </w:rPr>
        <w:t xml:space="preserve"> is increased with th</w:t>
      </w:r>
      <w:r w:rsidR="00700299" w:rsidRPr="0078747A">
        <w:rPr>
          <w:rFonts w:ascii="Times New Roman" w:hAnsi="Times New Roman" w:cs="Times New Roman"/>
          <w:color w:val="000000" w:themeColor="text1"/>
          <w:sz w:val="24"/>
          <w:szCs w:val="24"/>
        </w:rPr>
        <w:t xml:space="preserve">e increasing of the size of the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 According to Knootz and </w:t>
      </w:r>
      <w:r w:rsidRPr="0078747A">
        <w:rPr>
          <w:rFonts w:ascii="Times New Roman" w:hAnsi="Times New Roman" w:cs="Times New Roman"/>
          <w:color w:val="000000" w:themeColor="text1"/>
          <w:sz w:val="24"/>
          <w:szCs w:val="24"/>
        </w:rPr>
        <w:t xml:space="preserve">O’Donnell, “the last co-ordination occurs when individuals see how their </w:t>
      </w:r>
      <w:r w:rsidR="00700299" w:rsidRPr="0078747A">
        <w:rPr>
          <w:rFonts w:ascii="Times New Roman" w:hAnsi="Times New Roman" w:cs="Times New Roman"/>
          <w:color w:val="000000" w:themeColor="text1"/>
          <w:sz w:val="24"/>
          <w:szCs w:val="24"/>
        </w:rPr>
        <w:t xml:space="preserve">jobs contribute to the dominant </w:t>
      </w:r>
      <w:r w:rsidRPr="0078747A">
        <w:rPr>
          <w:rFonts w:ascii="Times New Roman" w:hAnsi="Times New Roman" w:cs="Times New Roman"/>
          <w:color w:val="000000" w:themeColor="text1"/>
          <w:sz w:val="24"/>
          <w:szCs w:val="24"/>
        </w:rPr>
        <w:t>goals of the enterprise. This implies knowledge and understanding of enterprise objectives”.</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Motivating or actuating: </w:t>
      </w:r>
      <w:r w:rsidRPr="0078747A">
        <w:rPr>
          <w:rFonts w:ascii="Times New Roman" w:hAnsi="Times New Roman" w:cs="Times New Roman"/>
          <w:color w:val="000000" w:themeColor="text1"/>
          <w:sz w:val="24"/>
          <w:szCs w:val="24"/>
        </w:rPr>
        <w:t>The goals are achieved with the</w:t>
      </w:r>
      <w:r w:rsidR="00700299" w:rsidRPr="0078747A">
        <w:rPr>
          <w:rFonts w:ascii="Times New Roman" w:hAnsi="Times New Roman" w:cs="Times New Roman"/>
          <w:color w:val="000000" w:themeColor="text1"/>
          <w:sz w:val="24"/>
          <w:szCs w:val="24"/>
        </w:rPr>
        <w:t xml:space="preserve"> help of motivation. Motivation </w:t>
      </w:r>
      <w:r w:rsidRPr="0078747A">
        <w:rPr>
          <w:rFonts w:ascii="Times New Roman" w:hAnsi="Times New Roman" w:cs="Times New Roman"/>
          <w:color w:val="000000" w:themeColor="text1"/>
          <w:sz w:val="24"/>
          <w:szCs w:val="24"/>
        </w:rPr>
        <w:t xml:space="preserve">includes increasing the speed of performance of a work and developing a willingness on the part </w:t>
      </w:r>
      <w:r w:rsidR="00700299" w:rsidRPr="0078747A">
        <w:rPr>
          <w:rFonts w:ascii="Times New Roman" w:hAnsi="Times New Roman" w:cs="Times New Roman"/>
          <w:color w:val="000000" w:themeColor="text1"/>
          <w:sz w:val="24"/>
          <w:szCs w:val="24"/>
        </w:rPr>
        <w:t>of workers. This is done by a</w:t>
      </w:r>
      <w:r w:rsidRPr="0078747A">
        <w:rPr>
          <w:rFonts w:ascii="Times New Roman" w:hAnsi="Times New Roman" w:cs="Times New Roman"/>
          <w:color w:val="000000" w:themeColor="text1"/>
          <w:sz w:val="24"/>
          <w:szCs w:val="24"/>
        </w:rPr>
        <w:t xml:space="preserve"> resourceful leader. The workers expect </w:t>
      </w:r>
      <w:r w:rsidR="00700299" w:rsidRPr="0078747A">
        <w:rPr>
          <w:rFonts w:ascii="Times New Roman" w:hAnsi="Times New Roman" w:cs="Times New Roman"/>
          <w:color w:val="000000" w:themeColor="text1"/>
          <w:sz w:val="24"/>
          <w:szCs w:val="24"/>
        </w:rPr>
        <w:t>favorable</w:t>
      </w:r>
      <w:r w:rsidRPr="0078747A">
        <w:rPr>
          <w:rFonts w:ascii="Times New Roman" w:hAnsi="Times New Roman" w:cs="Times New Roman"/>
          <w:color w:val="000000" w:themeColor="text1"/>
          <w:sz w:val="24"/>
          <w:szCs w:val="24"/>
        </w:rPr>
        <w:t xml:space="preserve"> climate conditions to</w:t>
      </w:r>
    </w:p>
    <w:p w:rsidR="005D1828"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Work</w:t>
      </w:r>
      <w:r w:rsidR="005D1828" w:rsidRPr="0078747A">
        <w:rPr>
          <w:rFonts w:ascii="Times New Roman" w:hAnsi="Times New Roman" w:cs="Times New Roman"/>
          <w:color w:val="000000" w:themeColor="text1"/>
          <w:sz w:val="24"/>
          <w:szCs w:val="24"/>
        </w:rPr>
        <w:t>, fair treatment, monetary or non-monetary incentive, effect</w:t>
      </w:r>
      <w:r w:rsidRPr="0078747A">
        <w:rPr>
          <w:rFonts w:ascii="Times New Roman" w:hAnsi="Times New Roman" w:cs="Times New Roman"/>
          <w:color w:val="000000" w:themeColor="text1"/>
          <w:sz w:val="24"/>
          <w:szCs w:val="24"/>
        </w:rPr>
        <w:t xml:space="preserve">ive communication and gentleman </w:t>
      </w:r>
      <w:r w:rsidR="005D1828" w:rsidRPr="0078747A">
        <w:rPr>
          <w:rFonts w:ascii="Times New Roman" w:hAnsi="Times New Roman" w:cs="Times New Roman"/>
          <w:color w:val="000000" w:themeColor="text1"/>
          <w:sz w:val="24"/>
          <w:szCs w:val="24"/>
        </w:rPr>
        <w:t>approach. According to Earl P. Strong, “Motivating is the process o</w:t>
      </w:r>
      <w:r w:rsidRPr="0078747A">
        <w:rPr>
          <w:rFonts w:ascii="Times New Roman" w:hAnsi="Times New Roman" w:cs="Times New Roman"/>
          <w:color w:val="000000" w:themeColor="text1"/>
          <w:sz w:val="24"/>
          <w:szCs w:val="24"/>
        </w:rPr>
        <w:t xml:space="preserve">f indoctrinating personnel with </w:t>
      </w:r>
      <w:r w:rsidR="005D1828" w:rsidRPr="0078747A">
        <w:rPr>
          <w:rFonts w:ascii="Times New Roman" w:hAnsi="Times New Roman" w:cs="Times New Roman"/>
          <w:color w:val="000000" w:themeColor="text1"/>
          <w:sz w:val="24"/>
          <w:szCs w:val="24"/>
        </w:rPr>
        <w:t>unity of purpose and the need to maintain a continuous, harmonious relationship”.</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Controlling: </w:t>
      </w:r>
      <w:r w:rsidRPr="0078747A">
        <w:rPr>
          <w:rFonts w:ascii="Times New Roman" w:hAnsi="Times New Roman" w:cs="Times New Roman"/>
          <w:color w:val="000000" w:themeColor="text1"/>
          <w:sz w:val="24"/>
          <w:szCs w:val="24"/>
        </w:rPr>
        <w:t>Controlling function ensures that the achieved ob</w:t>
      </w:r>
      <w:r w:rsidR="00700299" w:rsidRPr="0078747A">
        <w:rPr>
          <w:rFonts w:ascii="Times New Roman" w:hAnsi="Times New Roman" w:cs="Times New Roman"/>
          <w:color w:val="000000" w:themeColor="text1"/>
          <w:sz w:val="24"/>
          <w:szCs w:val="24"/>
        </w:rPr>
        <w:t xml:space="preserve">jectives conform to pre-planned </w:t>
      </w:r>
      <w:r w:rsidRPr="0078747A">
        <w:rPr>
          <w:rFonts w:ascii="Times New Roman" w:hAnsi="Times New Roman" w:cs="Times New Roman"/>
          <w:color w:val="000000" w:themeColor="text1"/>
          <w:sz w:val="24"/>
          <w:szCs w:val="24"/>
        </w:rPr>
        <w:t>objectives. Necessary corrective action may be taken if there is any devi</w:t>
      </w:r>
      <w:r w:rsidR="00700299" w:rsidRPr="0078747A">
        <w:rPr>
          <w:rFonts w:ascii="Times New Roman" w:hAnsi="Times New Roman" w:cs="Times New Roman"/>
          <w:color w:val="000000" w:themeColor="text1"/>
          <w:sz w:val="24"/>
          <w:szCs w:val="24"/>
        </w:rPr>
        <w:t xml:space="preserve">ation. The control is very easy </w:t>
      </w:r>
      <w:r w:rsidRPr="0078747A">
        <w:rPr>
          <w:rFonts w:ascii="Times New Roman" w:hAnsi="Times New Roman" w:cs="Times New Roman"/>
          <w:color w:val="000000" w:themeColor="text1"/>
          <w:sz w:val="24"/>
          <w:szCs w:val="24"/>
        </w:rPr>
        <w:t xml:space="preserve">whenever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a fixed standard. A good system of con</w:t>
      </w:r>
      <w:r w:rsidR="00700299" w:rsidRPr="0078747A">
        <w:rPr>
          <w:rFonts w:ascii="Times New Roman" w:hAnsi="Times New Roman" w:cs="Times New Roman"/>
          <w:color w:val="000000" w:themeColor="text1"/>
          <w:sz w:val="24"/>
          <w:szCs w:val="24"/>
        </w:rPr>
        <w:t xml:space="preserve">trol has the characteristics of </w:t>
      </w:r>
      <w:r w:rsidRPr="0078747A">
        <w:rPr>
          <w:rFonts w:ascii="Times New Roman" w:hAnsi="Times New Roman" w:cs="Times New Roman"/>
          <w:color w:val="000000" w:themeColor="text1"/>
          <w:sz w:val="24"/>
          <w:szCs w:val="24"/>
        </w:rPr>
        <w:t xml:space="preserve">economy, flexibility, understanding and adequacy to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al needs. </w:t>
      </w:r>
      <w:r w:rsidRPr="0078747A">
        <w:rPr>
          <w:rFonts w:ascii="Times New Roman" w:hAnsi="Times New Roman" w:cs="Times New Roman"/>
          <w:color w:val="000000" w:themeColor="text1"/>
          <w:sz w:val="24"/>
          <w:szCs w:val="24"/>
        </w:rPr>
        <w:t>Prof. Theo Haimann defines, “Control is the process of checki</w:t>
      </w:r>
      <w:r w:rsidR="00700299" w:rsidRPr="0078747A">
        <w:rPr>
          <w:rFonts w:ascii="Times New Roman" w:hAnsi="Times New Roman" w:cs="Times New Roman"/>
          <w:color w:val="000000" w:themeColor="text1"/>
          <w:sz w:val="24"/>
          <w:szCs w:val="24"/>
        </w:rPr>
        <w:t xml:space="preserve">ng to determine whether or not, </w:t>
      </w:r>
      <w:r w:rsidRPr="0078747A">
        <w:rPr>
          <w:rFonts w:ascii="Times New Roman" w:hAnsi="Times New Roman" w:cs="Times New Roman"/>
          <w:color w:val="000000" w:themeColor="text1"/>
          <w:sz w:val="24"/>
          <w:szCs w:val="24"/>
        </w:rPr>
        <w:t>proper progress is being made towards the objectives and goals and actin</w:t>
      </w:r>
      <w:r w:rsidR="00700299" w:rsidRPr="0078747A">
        <w:rPr>
          <w:rFonts w:ascii="Times New Roman" w:hAnsi="Times New Roman" w:cs="Times New Roman"/>
          <w:color w:val="000000" w:themeColor="text1"/>
          <w:sz w:val="24"/>
          <w:szCs w:val="24"/>
        </w:rPr>
        <w:t xml:space="preserve">g, if necessary, to correct any </w:t>
      </w:r>
      <w:r w:rsidRPr="0078747A">
        <w:rPr>
          <w:rFonts w:ascii="Times New Roman" w:hAnsi="Times New Roman" w:cs="Times New Roman"/>
          <w:color w:val="000000" w:themeColor="text1"/>
          <w:sz w:val="24"/>
          <w:szCs w:val="24"/>
        </w:rPr>
        <w:t>deviation.” According to Henry Fayol, “control consists in verifying wh</w:t>
      </w:r>
      <w:r w:rsidR="00700299" w:rsidRPr="0078747A">
        <w:rPr>
          <w:rFonts w:ascii="Times New Roman" w:hAnsi="Times New Roman" w:cs="Times New Roman"/>
          <w:color w:val="000000" w:themeColor="text1"/>
          <w:sz w:val="24"/>
          <w:szCs w:val="24"/>
        </w:rPr>
        <w:t xml:space="preserve">ether everything occurs in </w:t>
      </w:r>
      <w:r w:rsidRPr="0078747A">
        <w:rPr>
          <w:rFonts w:ascii="Times New Roman" w:hAnsi="Times New Roman" w:cs="Times New Roman"/>
          <w:color w:val="000000" w:themeColor="text1"/>
          <w:sz w:val="24"/>
          <w:szCs w:val="24"/>
        </w:rPr>
        <w:t>conformity with the plan adopted, the instructions issued and principles issued”.</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Innovation: </w:t>
      </w:r>
      <w:r w:rsidRPr="0078747A">
        <w:rPr>
          <w:rFonts w:ascii="Times New Roman" w:hAnsi="Times New Roman" w:cs="Times New Roman"/>
          <w:color w:val="000000" w:themeColor="text1"/>
          <w:sz w:val="24"/>
          <w:szCs w:val="24"/>
        </w:rPr>
        <w:t xml:space="preserve">Innovation refers to the preparation of personnel 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face thechanges made in the business world. Continuous changes are being made</w:t>
      </w:r>
      <w:r w:rsidR="00700299" w:rsidRPr="0078747A">
        <w:rPr>
          <w:rFonts w:ascii="Times New Roman" w:hAnsi="Times New Roman" w:cs="Times New Roman"/>
          <w:color w:val="000000" w:themeColor="text1"/>
          <w:sz w:val="24"/>
          <w:szCs w:val="24"/>
        </w:rPr>
        <w:t xml:space="preserve"> in the business. Consumers are </w:t>
      </w:r>
      <w:r w:rsidRPr="0078747A">
        <w:rPr>
          <w:rFonts w:ascii="Times New Roman" w:hAnsi="Times New Roman" w:cs="Times New Roman"/>
          <w:color w:val="000000" w:themeColor="text1"/>
          <w:sz w:val="24"/>
          <w:szCs w:val="24"/>
        </w:rPr>
        <w:t>satisfied through innovation. Innovation includes developing new materia</w:t>
      </w:r>
      <w:r w:rsidR="00700299" w:rsidRPr="0078747A">
        <w:rPr>
          <w:rFonts w:ascii="Times New Roman" w:hAnsi="Times New Roman" w:cs="Times New Roman"/>
          <w:color w:val="000000" w:themeColor="text1"/>
          <w:sz w:val="24"/>
          <w:szCs w:val="24"/>
        </w:rPr>
        <w:t xml:space="preserve">l, new products, and new techniques </w:t>
      </w:r>
      <w:r w:rsidRPr="0078747A">
        <w:rPr>
          <w:rFonts w:ascii="Times New Roman" w:hAnsi="Times New Roman" w:cs="Times New Roman"/>
          <w:color w:val="000000" w:themeColor="text1"/>
          <w:sz w:val="24"/>
          <w:szCs w:val="24"/>
        </w:rPr>
        <w:t xml:space="preserve">in production, new package, </w:t>
      </w:r>
      <w:r w:rsidR="00700299" w:rsidRPr="0078747A">
        <w:rPr>
          <w:rFonts w:ascii="Times New Roman" w:hAnsi="Times New Roman" w:cs="Times New Roman"/>
          <w:color w:val="000000" w:themeColor="text1"/>
          <w:sz w:val="24"/>
          <w:szCs w:val="24"/>
        </w:rPr>
        <w:t>and new</w:t>
      </w:r>
      <w:r w:rsidRPr="0078747A">
        <w:rPr>
          <w:rFonts w:ascii="Times New Roman" w:hAnsi="Times New Roman" w:cs="Times New Roman"/>
          <w:color w:val="000000" w:themeColor="text1"/>
          <w:sz w:val="24"/>
          <w:szCs w:val="24"/>
        </w:rPr>
        <w:t xml:space="preserve"> design of a product and cost reduction.</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Representation: </w:t>
      </w:r>
      <w:r w:rsidRPr="0078747A">
        <w:rPr>
          <w:rFonts w:ascii="Times New Roman" w:hAnsi="Times New Roman" w:cs="Times New Roman"/>
          <w:color w:val="000000" w:themeColor="text1"/>
          <w:sz w:val="24"/>
          <w:szCs w:val="24"/>
        </w:rPr>
        <w:t xml:space="preserve">A manager has to act as a representative of </w:t>
      </w:r>
      <w:r w:rsidR="00700299" w:rsidRPr="0078747A">
        <w:rPr>
          <w:rFonts w:ascii="Times New Roman" w:hAnsi="Times New Roman" w:cs="Times New Roman"/>
          <w:color w:val="000000" w:themeColor="text1"/>
          <w:sz w:val="24"/>
          <w:szCs w:val="24"/>
        </w:rPr>
        <w:t xml:space="preserve">a company. He has dealings with </w:t>
      </w:r>
      <w:r w:rsidRPr="0078747A">
        <w:rPr>
          <w:rFonts w:ascii="Times New Roman" w:hAnsi="Times New Roman" w:cs="Times New Roman"/>
          <w:color w:val="000000" w:themeColor="text1"/>
          <w:sz w:val="24"/>
          <w:szCs w:val="24"/>
        </w:rPr>
        <w:t>customers, suppliers, government officials, banks, financial institutions, t</w:t>
      </w:r>
      <w:r w:rsidR="00700299" w:rsidRPr="0078747A">
        <w:rPr>
          <w:rFonts w:ascii="Times New Roman" w:hAnsi="Times New Roman" w:cs="Times New Roman"/>
          <w:color w:val="000000" w:themeColor="text1"/>
          <w:sz w:val="24"/>
          <w:szCs w:val="24"/>
        </w:rPr>
        <w:t xml:space="preserve">rade unions and the like. It is </w:t>
      </w:r>
      <w:r w:rsidRPr="0078747A">
        <w:rPr>
          <w:rFonts w:ascii="Times New Roman" w:hAnsi="Times New Roman" w:cs="Times New Roman"/>
          <w:color w:val="000000" w:themeColor="text1"/>
          <w:sz w:val="24"/>
          <w:szCs w:val="24"/>
        </w:rPr>
        <w:t>the duty of every manager to have good relations with others.</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10. Decision-making: </w:t>
      </w:r>
      <w:r w:rsidRPr="0078747A">
        <w:rPr>
          <w:rFonts w:ascii="Times New Roman" w:hAnsi="Times New Roman" w:cs="Times New Roman"/>
          <w:color w:val="000000" w:themeColor="text1"/>
          <w:sz w:val="24"/>
          <w:szCs w:val="24"/>
        </w:rPr>
        <w:t xml:space="preserve">Every employee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to t</w:t>
      </w:r>
      <w:r w:rsidR="00700299" w:rsidRPr="0078747A">
        <w:rPr>
          <w:rFonts w:ascii="Times New Roman" w:hAnsi="Times New Roman" w:cs="Times New Roman"/>
          <w:color w:val="000000" w:themeColor="text1"/>
          <w:sz w:val="24"/>
          <w:szCs w:val="24"/>
        </w:rPr>
        <w:t xml:space="preserve">ake a number of decisions every </w:t>
      </w:r>
      <w:r w:rsidRPr="0078747A">
        <w:rPr>
          <w:rFonts w:ascii="Times New Roman" w:hAnsi="Times New Roman" w:cs="Times New Roman"/>
          <w:color w:val="000000" w:themeColor="text1"/>
          <w:sz w:val="24"/>
          <w:szCs w:val="24"/>
        </w:rPr>
        <w:t xml:space="preserve">day. Decision-making helps in the smooth functioning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2B1359" w:rsidRPr="0078747A" w:rsidRDefault="005D1828" w:rsidP="00700299">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11. Communication: </w:t>
      </w:r>
      <w:r w:rsidRPr="0078747A">
        <w:rPr>
          <w:rFonts w:ascii="Times New Roman" w:hAnsi="Times New Roman" w:cs="Times New Roman"/>
          <w:color w:val="000000" w:themeColor="text1"/>
          <w:sz w:val="24"/>
          <w:szCs w:val="24"/>
        </w:rPr>
        <w:t>Communication is the transmission of hu</w:t>
      </w:r>
      <w:r w:rsidR="00700299" w:rsidRPr="0078747A">
        <w:rPr>
          <w:rFonts w:ascii="Times New Roman" w:hAnsi="Times New Roman" w:cs="Times New Roman"/>
          <w:color w:val="000000" w:themeColor="text1"/>
          <w:sz w:val="24"/>
          <w:szCs w:val="24"/>
        </w:rPr>
        <w:t xml:space="preserve">man thoughts, views or opinions </w:t>
      </w:r>
      <w:r w:rsidRPr="0078747A">
        <w:rPr>
          <w:rFonts w:ascii="Times New Roman" w:hAnsi="Times New Roman" w:cs="Times New Roman"/>
          <w:color w:val="000000" w:themeColor="text1"/>
          <w:sz w:val="24"/>
          <w:szCs w:val="24"/>
        </w:rPr>
        <w:t>from one person to another person. Workers are informed about what sh</w:t>
      </w:r>
      <w:r w:rsidR="00700299" w:rsidRPr="0078747A">
        <w:rPr>
          <w:rFonts w:ascii="Times New Roman" w:hAnsi="Times New Roman" w:cs="Times New Roman"/>
          <w:color w:val="000000" w:themeColor="text1"/>
          <w:sz w:val="24"/>
          <w:szCs w:val="24"/>
        </w:rPr>
        <w:t xml:space="preserve">ould be done, where it is to be </w:t>
      </w:r>
      <w:r w:rsidRPr="0078747A">
        <w:rPr>
          <w:rFonts w:ascii="Times New Roman" w:hAnsi="Times New Roman" w:cs="Times New Roman"/>
          <w:color w:val="000000" w:themeColor="text1"/>
          <w:sz w:val="24"/>
          <w:szCs w:val="24"/>
        </w:rPr>
        <w:t>done, how it is to be done and when it is to be done. Communication helps the r</w:t>
      </w:r>
      <w:r w:rsidR="00700299" w:rsidRPr="0078747A">
        <w:rPr>
          <w:rFonts w:ascii="Times New Roman" w:hAnsi="Times New Roman" w:cs="Times New Roman"/>
          <w:color w:val="000000" w:themeColor="text1"/>
          <w:sz w:val="24"/>
          <w:szCs w:val="24"/>
        </w:rPr>
        <w:t xml:space="preserve">egulation of job and coordinate the activities. </w:t>
      </w:r>
      <w:r w:rsidRPr="0078747A">
        <w:rPr>
          <w:rFonts w:ascii="Times New Roman" w:hAnsi="Times New Roman" w:cs="Times New Roman"/>
          <w:color w:val="000000" w:themeColor="text1"/>
          <w:sz w:val="24"/>
          <w:szCs w:val="24"/>
        </w:rPr>
        <w:t xml:space="preserve">Planning,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staffing, directing, </w:t>
      </w:r>
      <w:r w:rsidR="00700299" w:rsidRPr="0078747A">
        <w:rPr>
          <w:rFonts w:ascii="Times New Roman" w:hAnsi="Times New Roman" w:cs="Times New Roman"/>
          <w:color w:val="000000" w:themeColor="text1"/>
          <w:sz w:val="24"/>
          <w:szCs w:val="24"/>
        </w:rPr>
        <w:t>coordinating</w:t>
      </w:r>
      <w:r w:rsidRPr="0078747A">
        <w:rPr>
          <w:rFonts w:ascii="Times New Roman" w:hAnsi="Times New Roman" w:cs="Times New Roman"/>
          <w:color w:val="000000" w:themeColor="text1"/>
          <w:sz w:val="24"/>
          <w:szCs w:val="24"/>
        </w:rPr>
        <w:t>, motivati</w:t>
      </w:r>
      <w:r w:rsidR="00700299" w:rsidRPr="0078747A">
        <w:rPr>
          <w:rFonts w:ascii="Times New Roman" w:hAnsi="Times New Roman" w:cs="Times New Roman"/>
          <w:color w:val="000000" w:themeColor="text1"/>
          <w:sz w:val="24"/>
          <w:szCs w:val="24"/>
        </w:rPr>
        <w:t xml:space="preserve">ng or actuating and controlling </w:t>
      </w:r>
      <w:r w:rsidRPr="0078747A">
        <w:rPr>
          <w:rFonts w:ascii="Times New Roman" w:hAnsi="Times New Roman" w:cs="Times New Roman"/>
          <w:color w:val="000000" w:themeColor="text1"/>
          <w:sz w:val="24"/>
          <w:szCs w:val="24"/>
        </w:rPr>
        <w:t xml:space="preserve">are the main functions of </w:t>
      </w:r>
      <w:r w:rsidRPr="0078747A">
        <w:rPr>
          <w:rFonts w:ascii="Times New Roman" w:hAnsi="Times New Roman" w:cs="Times New Roman"/>
          <w:color w:val="000000" w:themeColor="text1"/>
          <w:sz w:val="24"/>
          <w:szCs w:val="24"/>
        </w:rPr>
        <w:lastRenderedPageBreak/>
        <w:t>management. Innovation, representation, de</w:t>
      </w:r>
      <w:r w:rsidR="00700299" w:rsidRPr="0078747A">
        <w:rPr>
          <w:rFonts w:ascii="Times New Roman" w:hAnsi="Times New Roman" w:cs="Times New Roman"/>
          <w:color w:val="000000" w:themeColor="text1"/>
          <w:sz w:val="24"/>
          <w:szCs w:val="24"/>
        </w:rPr>
        <w:t xml:space="preserve">cision-making and communication </w:t>
      </w:r>
      <w:r w:rsidRPr="0078747A">
        <w:rPr>
          <w:rFonts w:ascii="Times New Roman" w:hAnsi="Times New Roman" w:cs="Times New Roman"/>
          <w:color w:val="000000" w:themeColor="text1"/>
          <w:sz w:val="24"/>
          <w:szCs w:val="24"/>
        </w:rPr>
        <w:t>are the subsidiary functions of management.</w:t>
      </w:r>
    </w:p>
    <w:p w:rsidR="00700299" w:rsidRPr="0078747A" w:rsidRDefault="00700299" w:rsidP="00700299">
      <w:pPr>
        <w:autoSpaceDE w:val="0"/>
        <w:autoSpaceDN w:val="0"/>
        <w:adjustRightInd w:val="0"/>
        <w:spacing w:after="0" w:line="240" w:lineRule="auto"/>
        <w:rPr>
          <w:rFonts w:ascii="Times New Roman" w:hAnsi="Times New Roman" w:cs="Times New Roman"/>
          <w:color w:val="000000" w:themeColor="text1"/>
          <w:sz w:val="24"/>
          <w:szCs w:val="24"/>
        </w:rPr>
      </w:pPr>
    </w:p>
    <w:p w:rsidR="002B1359" w:rsidRPr="0078747A" w:rsidRDefault="00C70F5C" w:rsidP="002B1359">
      <w:pPr>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IMPORTANCE OF MANAGEMENT</w:t>
      </w: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Management meet the challenge of change: </w:t>
      </w:r>
      <w:r w:rsidRPr="0078747A">
        <w:rPr>
          <w:rFonts w:ascii="Times New Roman" w:hAnsi="Times New Roman" w:cs="Times New Roman"/>
          <w:color w:val="000000" w:themeColor="text1"/>
          <w:sz w:val="24"/>
          <w:szCs w:val="24"/>
        </w:rPr>
        <w:t>In the modern bus</w:t>
      </w:r>
      <w:r w:rsidR="00700299" w:rsidRPr="0078747A">
        <w:rPr>
          <w:rFonts w:ascii="Times New Roman" w:hAnsi="Times New Roman" w:cs="Times New Roman"/>
          <w:color w:val="000000" w:themeColor="text1"/>
          <w:sz w:val="24"/>
          <w:szCs w:val="24"/>
        </w:rPr>
        <w:t xml:space="preserve">iness world, there are frequent </w:t>
      </w:r>
      <w:r w:rsidRPr="0078747A">
        <w:rPr>
          <w:rFonts w:ascii="Times New Roman" w:hAnsi="Times New Roman" w:cs="Times New Roman"/>
          <w:color w:val="000000" w:themeColor="text1"/>
          <w:sz w:val="24"/>
          <w:szCs w:val="24"/>
        </w:rPr>
        <w:t>changes. The changes place the business in a dangerous position. Only a</w:t>
      </w:r>
      <w:r w:rsidR="00700299" w:rsidRPr="0078747A">
        <w:rPr>
          <w:rFonts w:ascii="Times New Roman" w:hAnsi="Times New Roman" w:cs="Times New Roman"/>
          <w:color w:val="000000" w:themeColor="text1"/>
          <w:sz w:val="24"/>
          <w:szCs w:val="24"/>
        </w:rPr>
        <w:t xml:space="preserve">n efficient management can save </w:t>
      </w:r>
      <w:r w:rsidRPr="0078747A">
        <w:rPr>
          <w:rFonts w:ascii="Times New Roman" w:hAnsi="Times New Roman" w:cs="Times New Roman"/>
          <w:color w:val="000000" w:themeColor="text1"/>
          <w:sz w:val="24"/>
          <w:szCs w:val="24"/>
        </w:rPr>
        <w:t>the business from the dangers brought in by the challenges.</w:t>
      </w:r>
    </w:p>
    <w:p w:rsidR="00700299" w:rsidRPr="0078747A" w:rsidRDefault="00700299"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Accomplishment of group goals: </w:t>
      </w:r>
      <w:r w:rsidRPr="0078747A">
        <w:rPr>
          <w:rFonts w:ascii="Times New Roman" w:hAnsi="Times New Roman" w:cs="Times New Roman"/>
          <w:color w:val="000000" w:themeColor="text1"/>
          <w:sz w:val="24"/>
          <w:szCs w:val="24"/>
        </w:rPr>
        <w:t>The achievement of object</w:t>
      </w:r>
      <w:r w:rsidR="002E5273" w:rsidRPr="0078747A">
        <w:rPr>
          <w:rFonts w:ascii="Times New Roman" w:hAnsi="Times New Roman" w:cs="Times New Roman"/>
          <w:color w:val="000000" w:themeColor="text1"/>
          <w:sz w:val="24"/>
          <w:szCs w:val="24"/>
        </w:rPr>
        <w:t xml:space="preserve">ives of a business depends upon </w:t>
      </w:r>
      <w:r w:rsidRPr="0078747A">
        <w:rPr>
          <w:rFonts w:ascii="Times New Roman" w:hAnsi="Times New Roman" w:cs="Times New Roman"/>
          <w:color w:val="000000" w:themeColor="text1"/>
          <w:sz w:val="24"/>
          <w:szCs w:val="24"/>
        </w:rPr>
        <w:t>three factors. The proper planning of available resources, adjusting po</w:t>
      </w:r>
      <w:r w:rsidR="002E5273" w:rsidRPr="0078747A">
        <w:rPr>
          <w:rFonts w:ascii="Times New Roman" w:hAnsi="Times New Roman" w:cs="Times New Roman"/>
          <w:color w:val="000000" w:themeColor="text1"/>
          <w:sz w:val="24"/>
          <w:szCs w:val="24"/>
        </w:rPr>
        <w:t xml:space="preserve">ssibility of business unit with </w:t>
      </w:r>
      <w:r w:rsidRPr="0078747A">
        <w:rPr>
          <w:rFonts w:ascii="Times New Roman" w:hAnsi="Times New Roman" w:cs="Times New Roman"/>
          <w:color w:val="000000" w:themeColor="text1"/>
          <w:sz w:val="24"/>
          <w:szCs w:val="24"/>
        </w:rPr>
        <w:t>existing business environment and the quality of decision taken and control made by the business uni</w:t>
      </w:r>
      <w:r w:rsidR="002E5273" w:rsidRPr="0078747A">
        <w:rPr>
          <w:rFonts w:ascii="Times New Roman" w:hAnsi="Times New Roman" w:cs="Times New Roman"/>
          <w:color w:val="000000" w:themeColor="text1"/>
          <w:sz w:val="24"/>
          <w:szCs w:val="24"/>
        </w:rPr>
        <w:t xml:space="preserve">t </w:t>
      </w:r>
      <w:r w:rsidRPr="0078747A">
        <w:rPr>
          <w:rFonts w:ascii="Times New Roman" w:hAnsi="Times New Roman" w:cs="Times New Roman"/>
          <w:color w:val="000000" w:themeColor="text1"/>
          <w:sz w:val="24"/>
          <w:szCs w:val="24"/>
        </w:rPr>
        <w:t>are the factors responsible for achieving objectives.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Effective </w:t>
      </w:r>
      <w:r w:rsidR="002E5273" w:rsidRPr="0078747A">
        <w:rPr>
          <w:rFonts w:ascii="Times New Roman" w:hAnsi="Times New Roman" w:cs="Times New Roman"/>
          <w:b/>
          <w:bCs/>
          <w:color w:val="000000" w:themeColor="text1"/>
          <w:sz w:val="24"/>
          <w:szCs w:val="24"/>
        </w:rPr>
        <w:t>utilization</w:t>
      </w:r>
      <w:r w:rsidRPr="0078747A">
        <w:rPr>
          <w:rFonts w:ascii="Times New Roman" w:hAnsi="Times New Roman" w:cs="Times New Roman"/>
          <w:b/>
          <w:bCs/>
          <w:color w:val="000000" w:themeColor="text1"/>
          <w:sz w:val="24"/>
          <w:szCs w:val="24"/>
        </w:rPr>
        <w:t xml:space="preserve"> of business: </w:t>
      </w:r>
      <w:r w:rsidRPr="0078747A">
        <w:rPr>
          <w:rFonts w:ascii="Times New Roman" w:hAnsi="Times New Roman" w:cs="Times New Roman"/>
          <w:color w:val="000000" w:themeColor="text1"/>
          <w:sz w:val="24"/>
          <w:szCs w:val="24"/>
        </w:rPr>
        <w:t>There are eight ‘M’s in the</w:t>
      </w:r>
      <w:r w:rsidR="002E5273" w:rsidRPr="0078747A">
        <w:rPr>
          <w:rFonts w:ascii="Times New Roman" w:hAnsi="Times New Roman" w:cs="Times New Roman"/>
          <w:color w:val="000000" w:themeColor="text1"/>
          <w:sz w:val="24"/>
          <w:szCs w:val="24"/>
        </w:rPr>
        <w:t xml:space="preserve"> business. These are said to be </w:t>
      </w:r>
      <w:r w:rsidRPr="0078747A">
        <w:rPr>
          <w:rFonts w:ascii="Times New Roman" w:hAnsi="Times New Roman" w:cs="Times New Roman"/>
          <w:color w:val="000000" w:themeColor="text1"/>
          <w:sz w:val="24"/>
          <w:szCs w:val="24"/>
        </w:rPr>
        <w:t>man, money, materials, machines, methods, motivation, markets an</w:t>
      </w:r>
      <w:r w:rsidR="002E5273" w:rsidRPr="0078747A">
        <w:rPr>
          <w:rFonts w:ascii="Times New Roman" w:hAnsi="Times New Roman" w:cs="Times New Roman"/>
          <w:color w:val="000000" w:themeColor="text1"/>
          <w:sz w:val="24"/>
          <w:szCs w:val="24"/>
        </w:rPr>
        <w:t xml:space="preserve">d management. Management is the </w:t>
      </w:r>
      <w:r w:rsidRPr="0078747A">
        <w:rPr>
          <w:rFonts w:ascii="Times New Roman" w:hAnsi="Times New Roman" w:cs="Times New Roman"/>
          <w:color w:val="000000" w:themeColor="text1"/>
          <w:sz w:val="24"/>
          <w:szCs w:val="24"/>
        </w:rPr>
        <w:t>topmost of all other ‘M’s. Management has control over other remaining ‘M’s.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Effective functioning of business: </w:t>
      </w:r>
      <w:r w:rsidRPr="0078747A">
        <w:rPr>
          <w:rFonts w:ascii="Times New Roman" w:hAnsi="Times New Roman" w:cs="Times New Roman"/>
          <w:color w:val="000000" w:themeColor="text1"/>
          <w:sz w:val="24"/>
          <w:szCs w:val="24"/>
        </w:rPr>
        <w:t>Ability, experience, mutual understanding, co-ordination,motivation and supervision are some of the factors responsible for the effective functioni</w:t>
      </w:r>
      <w:r w:rsidR="002E5273" w:rsidRPr="0078747A">
        <w:rPr>
          <w:rFonts w:ascii="Times New Roman" w:hAnsi="Times New Roman" w:cs="Times New Roman"/>
          <w:color w:val="000000" w:themeColor="text1"/>
          <w:sz w:val="24"/>
          <w:szCs w:val="24"/>
        </w:rPr>
        <w:t xml:space="preserve">ng of business. </w:t>
      </w:r>
      <w:r w:rsidRPr="0078747A">
        <w:rPr>
          <w:rFonts w:ascii="Times New Roman" w:hAnsi="Times New Roman" w:cs="Times New Roman"/>
          <w:color w:val="000000" w:themeColor="text1"/>
          <w:sz w:val="24"/>
          <w:szCs w:val="24"/>
        </w:rPr>
        <w:t>Management makes sure that the abilities of workers are properly us</w:t>
      </w:r>
      <w:r w:rsidR="002E5273" w:rsidRPr="0078747A">
        <w:rPr>
          <w:rFonts w:ascii="Times New Roman" w:hAnsi="Times New Roman" w:cs="Times New Roman"/>
          <w:color w:val="000000" w:themeColor="text1"/>
          <w:sz w:val="24"/>
          <w:szCs w:val="24"/>
        </w:rPr>
        <w:t xml:space="preserve">ed and co-operation is obtained </w:t>
      </w:r>
      <w:r w:rsidRPr="0078747A">
        <w:rPr>
          <w:rFonts w:ascii="Times New Roman" w:hAnsi="Times New Roman" w:cs="Times New Roman"/>
          <w:color w:val="000000" w:themeColor="text1"/>
          <w:sz w:val="24"/>
          <w:szCs w:val="24"/>
        </w:rPr>
        <w:t>with the help of mutual understanding. Besides, management can know</w:t>
      </w:r>
      <w:r w:rsidR="002E5273" w:rsidRPr="0078747A">
        <w:rPr>
          <w:rFonts w:ascii="Times New Roman" w:hAnsi="Times New Roman" w:cs="Times New Roman"/>
          <w:color w:val="000000" w:themeColor="text1"/>
          <w:sz w:val="24"/>
          <w:szCs w:val="24"/>
        </w:rPr>
        <w:t xml:space="preserve"> the expectation of workers and </w:t>
      </w:r>
      <w:r w:rsidRPr="0078747A">
        <w:rPr>
          <w:rFonts w:ascii="Times New Roman" w:hAnsi="Times New Roman" w:cs="Times New Roman"/>
          <w:color w:val="000000" w:themeColor="text1"/>
          <w:sz w:val="24"/>
          <w:szCs w:val="24"/>
        </w:rPr>
        <w:t>the expectation is fulfilled through motivation techniques.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5. Resource development: </w:t>
      </w:r>
      <w:r w:rsidRPr="0078747A">
        <w:rPr>
          <w:rFonts w:ascii="Times New Roman" w:hAnsi="Times New Roman" w:cs="Times New Roman"/>
          <w:color w:val="000000" w:themeColor="text1"/>
          <w:sz w:val="24"/>
          <w:szCs w:val="24"/>
        </w:rPr>
        <w:t>Efficient management is the life boat</w:t>
      </w:r>
      <w:r w:rsidR="002E5273" w:rsidRPr="0078747A">
        <w:rPr>
          <w:rFonts w:ascii="Times New Roman" w:hAnsi="Times New Roman" w:cs="Times New Roman"/>
          <w:color w:val="000000" w:themeColor="text1"/>
          <w:sz w:val="24"/>
          <w:szCs w:val="24"/>
        </w:rPr>
        <w:t xml:space="preserve"> of any developed business. The </w:t>
      </w:r>
      <w:r w:rsidRPr="0078747A">
        <w:rPr>
          <w:rFonts w:ascii="Times New Roman" w:hAnsi="Times New Roman" w:cs="Times New Roman"/>
          <w:color w:val="000000" w:themeColor="text1"/>
          <w:sz w:val="24"/>
          <w:szCs w:val="24"/>
        </w:rPr>
        <w:t>resources of the business may be identified and developed by the m</w:t>
      </w:r>
      <w:r w:rsidR="002E5273" w:rsidRPr="0078747A">
        <w:rPr>
          <w:rFonts w:ascii="Times New Roman" w:hAnsi="Times New Roman" w:cs="Times New Roman"/>
          <w:color w:val="000000" w:themeColor="text1"/>
          <w:sz w:val="24"/>
          <w:szCs w:val="24"/>
        </w:rPr>
        <w:t xml:space="preserve">anagement. The term ‘resources’ </w:t>
      </w:r>
      <w:r w:rsidRPr="0078747A">
        <w:rPr>
          <w:rFonts w:ascii="Times New Roman" w:hAnsi="Times New Roman" w:cs="Times New Roman"/>
          <w:color w:val="000000" w:themeColor="text1"/>
          <w:sz w:val="24"/>
          <w:szCs w:val="24"/>
        </w:rPr>
        <w:t>includes men, money, material and machines.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Sound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structure: </w:t>
      </w:r>
      <w:r w:rsidRPr="0078747A">
        <w:rPr>
          <w:rFonts w:ascii="Times New Roman" w:hAnsi="Times New Roman" w:cs="Times New Roman"/>
          <w:color w:val="000000" w:themeColor="text1"/>
          <w:sz w:val="24"/>
          <w:szCs w:val="24"/>
        </w:rPr>
        <w:t xml:space="preserve">Management lays down the foundation for sound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structure. Sound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structure clearly defines the authority an</w:t>
      </w:r>
      <w:r w:rsidR="002E5273" w:rsidRPr="0078747A">
        <w:rPr>
          <w:rFonts w:ascii="Times New Roman" w:hAnsi="Times New Roman" w:cs="Times New Roman"/>
          <w:color w:val="000000" w:themeColor="text1"/>
          <w:sz w:val="24"/>
          <w:szCs w:val="24"/>
        </w:rPr>
        <w:t xml:space="preserve">d responsibility relationship — </w:t>
      </w:r>
      <w:r w:rsidRPr="0078747A">
        <w:rPr>
          <w:rFonts w:ascii="Times New Roman" w:hAnsi="Times New Roman" w:cs="Times New Roman"/>
          <w:color w:val="000000" w:themeColor="text1"/>
          <w:sz w:val="24"/>
          <w:szCs w:val="24"/>
        </w:rPr>
        <w:t>who is responsible to whom, who will command whom and who is resp</w:t>
      </w:r>
      <w:r w:rsidR="002E5273" w:rsidRPr="0078747A">
        <w:rPr>
          <w:rFonts w:ascii="Times New Roman" w:hAnsi="Times New Roman" w:cs="Times New Roman"/>
          <w:color w:val="000000" w:themeColor="text1"/>
          <w:sz w:val="24"/>
          <w:szCs w:val="24"/>
        </w:rPr>
        <w:t xml:space="preserve">onsible for what. Care is taken </w:t>
      </w:r>
      <w:r w:rsidRPr="0078747A">
        <w:rPr>
          <w:rFonts w:ascii="Times New Roman" w:hAnsi="Times New Roman" w:cs="Times New Roman"/>
          <w:color w:val="000000" w:themeColor="text1"/>
          <w:sz w:val="24"/>
          <w:szCs w:val="24"/>
        </w:rPr>
        <w:t>in appointing qualified persons to the right job by the management.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Management directs the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w:t>
      </w:r>
      <w:r w:rsidRPr="0078747A">
        <w:rPr>
          <w:rFonts w:ascii="Times New Roman" w:hAnsi="Times New Roman" w:cs="Times New Roman"/>
          <w:color w:val="000000" w:themeColor="text1"/>
          <w:sz w:val="24"/>
          <w:szCs w:val="24"/>
        </w:rPr>
        <w:t>The human mind direc</w:t>
      </w:r>
      <w:r w:rsidR="002E5273" w:rsidRPr="0078747A">
        <w:rPr>
          <w:rFonts w:ascii="Times New Roman" w:hAnsi="Times New Roman" w:cs="Times New Roman"/>
          <w:color w:val="000000" w:themeColor="text1"/>
          <w:sz w:val="24"/>
          <w:szCs w:val="24"/>
        </w:rPr>
        <w:t xml:space="preserve">ts and controls the functioning </w:t>
      </w:r>
      <w:r w:rsidRPr="0078747A">
        <w:rPr>
          <w:rFonts w:ascii="Times New Roman" w:hAnsi="Times New Roman" w:cs="Times New Roman"/>
          <w:color w:val="000000" w:themeColor="text1"/>
          <w:sz w:val="24"/>
          <w:szCs w:val="24"/>
        </w:rPr>
        <w:t xml:space="preserve">of human body. Similarly, the management directs and controls the functioning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Integrates various interests: </w:t>
      </w:r>
      <w:r w:rsidRPr="0078747A">
        <w:rPr>
          <w:rFonts w:ascii="Times New Roman" w:hAnsi="Times New Roman" w:cs="Times New Roman"/>
          <w:color w:val="000000" w:themeColor="text1"/>
          <w:sz w:val="24"/>
          <w:szCs w:val="24"/>
        </w:rPr>
        <w:t>Each person has his own interests. T</w:t>
      </w:r>
      <w:r w:rsidR="002E5273" w:rsidRPr="0078747A">
        <w:rPr>
          <w:rFonts w:ascii="Times New Roman" w:hAnsi="Times New Roman" w:cs="Times New Roman"/>
          <w:color w:val="000000" w:themeColor="text1"/>
          <w:sz w:val="24"/>
          <w:szCs w:val="24"/>
        </w:rPr>
        <w:t xml:space="preserve">hese interests are different in </w:t>
      </w:r>
      <w:r w:rsidRPr="0078747A">
        <w:rPr>
          <w:rFonts w:ascii="Times New Roman" w:hAnsi="Times New Roman" w:cs="Times New Roman"/>
          <w:color w:val="000000" w:themeColor="text1"/>
          <w:sz w:val="24"/>
          <w:szCs w:val="24"/>
        </w:rPr>
        <w:t xml:space="preserve">nature. Management takes steps to integrate various interests to achieve the objectives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Stability: </w:t>
      </w:r>
      <w:r w:rsidRPr="0078747A">
        <w:rPr>
          <w:rFonts w:ascii="Times New Roman" w:hAnsi="Times New Roman" w:cs="Times New Roman"/>
          <w:color w:val="000000" w:themeColor="text1"/>
          <w:sz w:val="24"/>
          <w:szCs w:val="24"/>
        </w:rPr>
        <w:t xml:space="preserve">The fluctuations of business are </w:t>
      </w:r>
      <w:r w:rsidR="002E5273" w:rsidRPr="0078747A">
        <w:rPr>
          <w:rFonts w:ascii="Times New Roman" w:hAnsi="Times New Roman" w:cs="Times New Roman"/>
          <w:color w:val="000000" w:themeColor="text1"/>
          <w:sz w:val="24"/>
          <w:szCs w:val="24"/>
        </w:rPr>
        <w:t>stabilized</w:t>
      </w:r>
      <w:r w:rsidRPr="0078747A">
        <w:rPr>
          <w:rFonts w:ascii="Times New Roman" w:hAnsi="Times New Roman" w:cs="Times New Roman"/>
          <w:color w:val="000000" w:themeColor="text1"/>
          <w:sz w:val="24"/>
          <w:szCs w:val="24"/>
        </w:rPr>
        <w:t xml:space="preserve"> by the </w:t>
      </w:r>
      <w:r w:rsidR="002E5273" w:rsidRPr="0078747A">
        <w:rPr>
          <w:rFonts w:ascii="Times New Roman" w:hAnsi="Times New Roman" w:cs="Times New Roman"/>
          <w:color w:val="000000" w:themeColor="text1"/>
          <w:sz w:val="24"/>
          <w:szCs w:val="24"/>
        </w:rPr>
        <w:t xml:space="preserve">management. The fluctuations of </w:t>
      </w:r>
      <w:r w:rsidRPr="0078747A">
        <w:rPr>
          <w:rFonts w:ascii="Times New Roman" w:hAnsi="Times New Roman" w:cs="Times New Roman"/>
          <w:color w:val="000000" w:themeColor="text1"/>
          <w:sz w:val="24"/>
          <w:szCs w:val="24"/>
        </w:rPr>
        <w:t>business are caused by the changing policy of the government, pressures</w:t>
      </w:r>
      <w:r w:rsidR="002E5273" w:rsidRPr="0078747A">
        <w:rPr>
          <w:rFonts w:ascii="Times New Roman" w:hAnsi="Times New Roman" w:cs="Times New Roman"/>
          <w:color w:val="000000" w:themeColor="text1"/>
          <w:sz w:val="24"/>
          <w:szCs w:val="24"/>
        </w:rPr>
        <w:t xml:space="preserve"> on the part of competitors and </w:t>
      </w:r>
      <w:r w:rsidRPr="0078747A">
        <w:rPr>
          <w:rFonts w:ascii="Times New Roman" w:hAnsi="Times New Roman" w:cs="Times New Roman"/>
          <w:color w:val="000000" w:themeColor="text1"/>
          <w:sz w:val="24"/>
          <w:szCs w:val="24"/>
        </w:rPr>
        <w:t>changing preferences of customers. The efficient management can run</w:t>
      </w:r>
      <w:r w:rsidR="002E5273" w:rsidRPr="0078747A">
        <w:rPr>
          <w:rFonts w:ascii="Times New Roman" w:hAnsi="Times New Roman" w:cs="Times New Roman"/>
          <w:color w:val="000000" w:themeColor="text1"/>
          <w:sz w:val="24"/>
          <w:szCs w:val="24"/>
        </w:rPr>
        <w:t xml:space="preserve"> the business as per the policy </w:t>
      </w:r>
      <w:r w:rsidRPr="0078747A">
        <w:rPr>
          <w:rFonts w:ascii="Times New Roman" w:hAnsi="Times New Roman" w:cs="Times New Roman"/>
          <w:color w:val="000000" w:themeColor="text1"/>
          <w:sz w:val="24"/>
          <w:szCs w:val="24"/>
        </w:rPr>
        <w:t xml:space="preserve">framed by the government, face the competitors in the market and </w:t>
      </w:r>
      <w:r w:rsidR="002E5273" w:rsidRPr="0078747A">
        <w:rPr>
          <w:rFonts w:ascii="Times New Roman" w:hAnsi="Times New Roman" w:cs="Times New Roman"/>
          <w:color w:val="000000" w:themeColor="text1"/>
          <w:sz w:val="24"/>
          <w:szCs w:val="24"/>
        </w:rPr>
        <w:t xml:space="preserve">produce the articles as per the </w:t>
      </w:r>
      <w:r w:rsidRPr="0078747A">
        <w:rPr>
          <w:rFonts w:ascii="Times New Roman" w:hAnsi="Times New Roman" w:cs="Times New Roman"/>
          <w:color w:val="000000" w:themeColor="text1"/>
          <w:sz w:val="24"/>
          <w:szCs w:val="24"/>
        </w:rPr>
        <w:t>preferences of customers.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10. Innovation: </w:t>
      </w:r>
      <w:r w:rsidRPr="0078747A">
        <w:rPr>
          <w:rFonts w:ascii="Times New Roman" w:hAnsi="Times New Roman" w:cs="Times New Roman"/>
          <w:color w:val="000000" w:themeColor="text1"/>
          <w:sz w:val="24"/>
          <w:szCs w:val="24"/>
        </w:rPr>
        <w:t xml:space="preserve">New ideas are developed by the management and implemented in the </w:t>
      </w:r>
      <w:r w:rsidR="002E5273" w:rsidRPr="0078747A">
        <w:rPr>
          <w:rFonts w:ascii="Times New Roman" w:hAnsi="Times New Roman" w:cs="Times New Roman"/>
          <w:color w:val="000000" w:themeColor="text1"/>
          <w:sz w:val="24"/>
          <w:szCs w:val="24"/>
        </w:rPr>
        <w:t>organization. Better</w:t>
      </w:r>
      <w:r w:rsidRPr="0078747A">
        <w:rPr>
          <w:rFonts w:ascii="Times New Roman" w:hAnsi="Times New Roman" w:cs="Times New Roman"/>
          <w:color w:val="000000" w:themeColor="text1"/>
          <w:sz w:val="24"/>
          <w:szCs w:val="24"/>
        </w:rPr>
        <w:t xml:space="preserve"> performance is achieved through new ideas.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11. Co-ordination and team-spirit: </w:t>
      </w:r>
      <w:r w:rsidRPr="0078747A">
        <w:rPr>
          <w:rFonts w:ascii="Times New Roman" w:hAnsi="Times New Roman" w:cs="Times New Roman"/>
          <w:color w:val="000000" w:themeColor="text1"/>
          <w:sz w:val="24"/>
          <w:szCs w:val="24"/>
        </w:rPr>
        <w:t>All the activities of busine</w:t>
      </w:r>
      <w:r w:rsidR="002E5273" w:rsidRPr="0078747A">
        <w:rPr>
          <w:rFonts w:ascii="Times New Roman" w:hAnsi="Times New Roman" w:cs="Times New Roman"/>
          <w:color w:val="000000" w:themeColor="text1"/>
          <w:sz w:val="24"/>
          <w:szCs w:val="24"/>
        </w:rPr>
        <w:t xml:space="preserve">ss are grouped department-wise. </w:t>
      </w:r>
      <w:r w:rsidRPr="0078747A">
        <w:rPr>
          <w:rFonts w:ascii="Times New Roman" w:hAnsi="Times New Roman" w:cs="Times New Roman"/>
          <w:color w:val="000000" w:themeColor="text1"/>
          <w:sz w:val="24"/>
          <w:szCs w:val="24"/>
        </w:rPr>
        <w:t>Management co-ordinates the activities of different departments and est</w:t>
      </w:r>
      <w:r w:rsidR="002E5273" w:rsidRPr="0078747A">
        <w:rPr>
          <w:rFonts w:ascii="Times New Roman" w:hAnsi="Times New Roman" w:cs="Times New Roman"/>
          <w:color w:val="000000" w:themeColor="text1"/>
          <w:sz w:val="24"/>
          <w:szCs w:val="24"/>
        </w:rPr>
        <w:t xml:space="preserve">ablishes team-spirit to achieve </w:t>
      </w:r>
      <w:r w:rsidRPr="0078747A">
        <w:rPr>
          <w:rFonts w:ascii="Times New Roman" w:hAnsi="Times New Roman" w:cs="Times New Roman"/>
          <w:color w:val="000000" w:themeColor="text1"/>
          <w:sz w:val="24"/>
          <w:szCs w:val="24"/>
        </w:rPr>
        <w:t>the objectives.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12. Tackling problems: </w:t>
      </w:r>
      <w:r w:rsidR="002E5273" w:rsidRPr="0078747A">
        <w:rPr>
          <w:rFonts w:ascii="Times New Roman" w:hAnsi="Times New Roman" w:cs="Times New Roman"/>
          <w:color w:val="000000" w:themeColor="text1"/>
          <w:sz w:val="24"/>
          <w:szCs w:val="24"/>
        </w:rPr>
        <w:t>Good</w:t>
      </w:r>
      <w:r w:rsidRPr="0078747A">
        <w:rPr>
          <w:rFonts w:ascii="Times New Roman" w:hAnsi="Times New Roman" w:cs="Times New Roman"/>
          <w:color w:val="000000" w:themeColor="text1"/>
          <w:sz w:val="24"/>
          <w:szCs w:val="24"/>
        </w:rPr>
        <w:t xml:space="preserve"> Management acts as a friend or a </w:t>
      </w:r>
      <w:r w:rsidR="002E5273" w:rsidRPr="0078747A">
        <w:rPr>
          <w:rFonts w:ascii="Times New Roman" w:hAnsi="Times New Roman" w:cs="Times New Roman"/>
          <w:color w:val="000000" w:themeColor="text1"/>
          <w:sz w:val="24"/>
          <w:szCs w:val="24"/>
        </w:rPr>
        <w:t xml:space="preserve">guide of workers while tackling </w:t>
      </w:r>
      <w:r w:rsidRPr="0078747A">
        <w:rPr>
          <w:rFonts w:ascii="Times New Roman" w:hAnsi="Times New Roman" w:cs="Times New Roman"/>
          <w:color w:val="000000" w:themeColor="text1"/>
          <w:sz w:val="24"/>
          <w:szCs w:val="24"/>
        </w:rPr>
        <w:t>problems. When workers get over confidence of solving the problems</w:t>
      </w:r>
      <w:r w:rsidR="002E5273" w:rsidRPr="0078747A">
        <w:rPr>
          <w:rFonts w:ascii="Times New Roman" w:hAnsi="Times New Roman" w:cs="Times New Roman"/>
          <w:color w:val="000000" w:themeColor="text1"/>
          <w:sz w:val="24"/>
          <w:szCs w:val="24"/>
        </w:rPr>
        <w:t xml:space="preserve"> for effective performance of a </w:t>
      </w:r>
      <w:r w:rsidRPr="0078747A">
        <w:rPr>
          <w:rFonts w:ascii="Times New Roman" w:hAnsi="Times New Roman" w:cs="Times New Roman"/>
          <w:color w:val="000000" w:themeColor="text1"/>
          <w:sz w:val="24"/>
          <w:szCs w:val="24"/>
        </w:rPr>
        <w:t>job, they fail in tackling the problems efficiently.</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2E5273">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13. A tool for personality development: </w:t>
      </w:r>
      <w:r w:rsidRPr="0078747A">
        <w:rPr>
          <w:rFonts w:ascii="Times New Roman" w:hAnsi="Times New Roman" w:cs="Times New Roman"/>
          <w:color w:val="000000" w:themeColor="text1"/>
          <w:sz w:val="24"/>
          <w:szCs w:val="24"/>
        </w:rPr>
        <w:t>Management gives dir</w:t>
      </w:r>
      <w:r w:rsidR="002E5273" w:rsidRPr="0078747A">
        <w:rPr>
          <w:rFonts w:ascii="Times New Roman" w:hAnsi="Times New Roman" w:cs="Times New Roman"/>
          <w:color w:val="000000" w:themeColor="text1"/>
          <w:sz w:val="24"/>
          <w:szCs w:val="24"/>
        </w:rPr>
        <w:t xml:space="preserve">ection to workers for effective </w:t>
      </w:r>
      <w:r w:rsidRPr="0078747A">
        <w:rPr>
          <w:rFonts w:ascii="Times New Roman" w:hAnsi="Times New Roman" w:cs="Times New Roman"/>
          <w:color w:val="000000" w:themeColor="text1"/>
          <w:sz w:val="24"/>
          <w:szCs w:val="24"/>
        </w:rPr>
        <w:t>performance of a job. Besides, new methods or techniques are taught to w</w:t>
      </w:r>
      <w:r w:rsidR="002E5273" w:rsidRPr="0078747A">
        <w:rPr>
          <w:rFonts w:ascii="Times New Roman" w:hAnsi="Times New Roman" w:cs="Times New Roman"/>
          <w:color w:val="000000" w:themeColor="text1"/>
          <w:sz w:val="24"/>
          <w:szCs w:val="24"/>
        </w:rPr>
        <w:t xml:space="preserve">orkers. The training facilities </w:t>
      </w:r>
      <w:r w:rsidRPr="0078747A">
        <w:rPr>
          <w:rFonts w:ascii="Times New Roman" w:hAnsi="Times New Roman" w:cs="Times New Roman"/>
          <w:color w:val="000000" w:themeColor="text1"/>
          <w:sz w:val="24"/>
          <w:szCs w:val="24"/>
        </w:rPr>
        <w:t>are arranged by the management. In this way, management is a too</w:t>
      </w:r>
      <w:r w:rsidR="002E5273" w:rsidRPr="0078747A">
        <w:rPr>
          <w:rFonts w:ascii="Times New Roman" w:hAnsi="Times New Roman" w:cs="Times New Roman"/>
          <w:color w:val="000000" w:themeColor="text1"/>
          <w:sz w:val="24"/>
          <w:szCs w:val="24"/>
        </w:rPr>
        <w:t xml:space="preserve">l to develop the personality of </w:t>
      </w:r>
      <w:r w:rsidRPr="0078747A">
        <w:rPr>
          <w:rFonts w:ascii="Times New Roman" w:hAnsi="Times New Roman" w:cs="Times New Roman"/>
          <w:color w:val="000000" w:themeColor="text1"/>
          <w:sz w:val="24"/>
          <w:szCs w:val="24"/>
        </w:rPr>
        <w:t>workers to raise their efficiency and productivity ability.</w:t>
      </w:r>
    </w:p>
    <w:p w:rsidR="00830341" w:rsidRPr="0078747A" w:rsidRDefault="00830341" w:rsidP="002E5273">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MANAGEMENT AS AN ART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Art consists different components like knowledge and skill that are applied to achieve some specific goals. The skills should be practiced regularly by the artist. Management also consists different components that are reelected top art. Therefore it is also regarded as an art.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Marry Porker has defined, "Management as an art of getting things done through other people,”.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consists following things components of art.</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creative.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Based on three factors (judgment, feeling, intuition).</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Regularity</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Result oriented</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Improvement through continuous practice.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Use of skills, knowledge and intelligence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innovative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Individual approach</w:t>
      </w:r>
    </w:p>
    <w:p w:rsidR="00C70F5C" w:rsidRPr="0078747A" w:rsidRDefault="00C70F5C" w:rsidP="00C70F5C">
      <w:pPr>
        <w:spacing w:after="0" w:line="343" w:lineRule="atLeast"/>
        <w:ind w:left="360"/>
        <w:contextualSpacing/>
        <w:rPr>
          <w:rFonts w:ascii="Times New Roman" w:eastAsia="Times New Roman" w:hAnsi="Times New Roman" w:cs="Times New Roman"/>
          <w:color w:val="000000" w:themeColor="text1"/>
          <w:sz w:val="24"/>
          <w:szCs w:val="24"/>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MANAGEMENT AS A SCIENCE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Science is a systematic body of knowledge developed by research, experiences, experiments; observation etc. science is valued and verifiable.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J.M. Keynes,” Science can be defined as a systematized body of knowledge which established the relationship between cause and effect.”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Management can also be considered as a science because it </w:t>
      </w:r>
      <w:r w:rsidR="002E5273" w:rsidRPr="0078747A">
        <w:rPr>
          <w:rFonts w:ascii="Times New Roman" w:eastAsia="Times New Roman" w:hAnsi="Times New Roman" w:cs="Times New Roman"/>
          <w:color w:val="000000" w:themeColor="text1"/>
          <w:sz w:val="24"/>
          <w:szCs w:val="24"/>
        </w:rPr>
        <w:t>also consists</w:t>
      </w:r>
      <w:r w:rsidRPr="0078747A">
        <w:rPr>
          <w:rFonts w:ascii="Times New Roman" w:eastAsia="Times New Roman" w:hAnsi="Times New Roman" w:cs="Times New Roman"/>
          <w:color w:val="000000" w:themeColor="text1"/>
          <w:sz w:val="24"/>
          <w:szCs w:val="24"/>
        </w:rPr>
        <w:t xml:space="preserve"> fundamental characters or feature of science. Followings are a major components of management, such component prove management as a science.</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Body of knowledge</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Scientific method for decision-making</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Universal application</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Cause and effect relationship</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Validity and verifiable.</w:t>
      </w:r>
    </w:p>
    <w:p w:rsidR="00C70F5C" w:rsidRPr="0078747A" w:rsidRDefault="00C70F5C" w:rsidP="00E55CAB">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such characters and components are found in management, therefore, it is science. We can say that management is not a pure and natural science but it is</w:t>
      </w:r>
      <w:r w:rsidR="00E55CAB" w:rsidRPr="0078747A">
        <w:rPr>
          <w:rFonts w:ascii="Times New Roman" w:eastAsia="Times New Roman" w:hAnsi="Times New Roman" w:cs="Times New Roman"/>
          <w:color w:val="000000" w:themeColor="text1"/>
          <w:sz w:val="24"/>
          <w:szCs w:val="24"/>
        </w:rPr>
        <w:t xml:space="preserve"> a behavioral or social science.</w:t>
      </w: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MANAGEMENT AS A PROFESSION</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also regarded as a profession because the concept and component of the activities behavior and nature of professionals.</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According to A.S. Horn by,” Profession can be defined as an occupation specially required advance education and special training.”</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Followings component are included in profession.</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and advance education</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Specialized knowledge.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Formation of professional association (registration, fees).</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Service oriented or priority to service.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Code of conduct or ethics</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Discipline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Social responsibility</w:t>
      </w:r>
    </w:p>
    <w:p w:rsidR="00C70F5C" w:rsidRPr="0078747A" w:rsidRDefault="00C70F5C" w:rsidP="00C70F5C">
      <w:pPr>
        <w:spacing w:after="0" w:line="240" w:lineRule="auto"/>
        <w:ind w:left="360"/>
        <w:rPr>
          <w:rFonts w:ascii="Times New Roman" w:eastAsia="Times New Roman" w:hAnsi="Times New Roman" w:cs="Times New Roman"/>
          <w:color w:val="000000" w:themeColor="text1"/>
          <w:sz w:val="24"/>
          <w:szCs w:val="24"/>
          <w:lang w:bidi="gu-IN"/>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MANAGEMENT PROCESS OR FUNCTIONS</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Some writer classifies these functions into four types, some into five and some into six and seven.</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 xml:space="preserve">Newman and summer recognize only four functions, namely, organizing, planning, leading and controlling. </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Henri fayol identifies five functions of management, viz, planning, organizing, commanding, coordinating and controlling.</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Luther gulick states seven such functions under the catch word “POSDCORB” which stands for planning, organizing, staffing, directing, coordinating, reporting and budgeting.</w:t>
      </w:r>
    </w:p>
    <w:p w:rsidR="00C70F5C" w:rsidRPr="0078747A" w:rsidRDefault="00C70F5C" w:rsidP="004F2384">
      <w:pPr>
        <w:spacing w:after="200" w:line="276" w:lineRule="auto"/>
        <w:contextualSpacing/>
        <w:rPr>
          <w:rFonts w:ascii="Times New Roman" w:eastAsia="Times New Roman" w:hAnsi="Times New Roman" w:cs="Times New Roman"/>
          <w:b/>
          <w:bCs/>
          <w:color w:val="000000" w:themeColor="text1"/>
          <w:sz w:val="24"/>
          <w:szCs w:val="24"/>
        </w:rPr>
      </w:pPr>
    </w:p>
    <w:p w:rsidR="00C70F5C" w:rsidRPr="0078747A" w:rsidRDefault="00C70F5C" w:rsidP="00157458">
      <w:pPr>
        <w:numPr>
          <w:ilvl w:val="0"/>
          <w:numId w:val="8"/>
        </w:numPr>
        <w:tabs>
          <w:tab w:val="left" w:pos="360"/>
        </w:tabs>
        <w:spacing w:after="200" w:line="276" w:lineRule="auto"/>
        <w:ind w:left="360"/>
        <w:contextualSpacing/>
        <w:rPr>
          <w:rFonts w:ascii="Times New Roman" w:eastAsia="Times New Roman" w:hAnsi="Times New Roman" w:cs="Times New Roman"/>
          <w:b/>
          <w:bCs/>
          <w:color w:val="000000" w:themeColor="text1"/>
          <w:sz w:val="24"/>
          <w:szCs w:val="24"/>
          <w:lang w:bidi="gu-IN"/>
        </w:rPr>
      </w:pPr>
      <w:r w:rsidRPr="0078747A">
        <w:rPr>
          <w:rFonts w:ascii="Times New Roman" w:eastAsia="Times New Roman" w:hAnsi="Times New Roman" w:cs="Times New Roman"/>
          <w:b/>
          <w:bCs/>
          <w:color w:val="000000" w:themeColor="text1"/>
          <w:sz w:val="24"/>
          <w:szCs w:val="24"/>
          <w:lang w:bidi="gu-IN"/>
        </w:rPr>
        <w:t>Planning:-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Planning is the starting point of management process and all other functions of management are related to and dependent on planning function.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Planning is the key to success, stability and prosperity in business. Planning is the function that determines in advance what should be done. It is looking ahead and preparing for the future. In other words, it is the determination of what is to be done, how and where it is to be done, which is to do it and how result are to be evaluated.</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54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Organizing:</w:t>
      </w:r>
      <w:r w:rsidRPr="0078747A">
        <w:rPr>
          <w:rFonts w:ascii="Times New Roman" w:eastAsia="Times New Roman" w:hAnsi="Times New Roman" w:cs="Times New Roman"/>
          <w:b/>
          <w:bCs/>
          <w:color w:val="000000" w:themeColor="text1"/>
          <w:sz w:val="24"/>
          <w:szCs w:val="24"/>
        </w:rPr>
        <w:t>-</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Organizing is next to planning. It means to bring the resources (men, materials, machines, etc.) together and use them properly for achieving the objectives. To organize a business is to provide it with everything useful to its functioning; personnel, raw materials, tools, </w:t>
      </w:r>
      <w:r w:rsidRPr="0078747A">
        <w:rPr>
          <w:rFonts w:ascii="Times New Roman" w:eastAsia="Times New Roman" w:hAnsi="Times New Roman" w:cs="Times New Roman"/>
          <w:color w:val="000000" w:themeColor="text1"/>
          <w:sz w:val="24"/>
          <w:szCs w:val="24"/>
        </w:rPr>
        <w:lastRenderedPageBreak/>
        <w:t>capital. All this may be divided into two main sections, the human organization and the material organization.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process of organizing include the following steps: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Determine objectives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Decision of authorities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Fitting individuals into job</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Developing relationship in terms of authorities and responsibility</w:t>
      </w:r>
    </w:p>
    <w:p w:rsidR="00C70F5C" w:rsidRPr="0078747A" w:rsidRDefault="00C70F5C" w:rsidP="00C70F5C">
      <w:pPr>
        <w:tabs>
          <w:tab w:val="left" w:pos="360"/>
        </w:tabs>
        <w:spacing w:after="200" w:line="276" w:lineRule="auto"/>
        <w:ind w:left="144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Staffing: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Staffing refers to manpower required for the execution of a business plan. Staffing, as managerial function, involves recruitment, selection, appraisal, remuneration and development of managerial personnel.</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business unit needs efficient, stable and cooperative staff for the management of business activities. Manpower is the most important asset of a business unit.</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Directing (Leading):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After plans have been made and the organization has been established and staffed, the next step is to move towards its defined objectives. This function can be called by various names: “leading”, “directing”, “motivating”, and so 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Directing/leading is the responsibility of managers at all levels. They have to work as leaders of their subordinates. Leadership is essential on the part of managers for achieving organizational objectives.</w:t>
      </w:r>
    </w:p>
    <w:p w:rsidR="00C70F5C" w:rsidRPr="0078747A" w:rsidRDefault="00C70F5C" w:rsidP="00157458">
      <w:pPr>
        <w:numPr>
          <w:ilvl w:val="1"/>
          <w:numId w:val="10"/>
        </w:numPr>
        <w:tabs>
          <w:tab w:val="left" w:pos="360"/>
          <w:tab w:val="left" w:pos="450"/>
        </w:tabs>
        <w:spacing w:after="0" w:line="335" w:lineRule="atLeast"/>
        <w:ind w:left="72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Communicating:</w:t>
      </w:r>
    </w:p>
    <w:p w:rsidR="00C70F5C" w:rsidRPr="0078747A" w:rsidRDefault="00C70F5C" w:rsidP="00157458">
      <w:pPr>
        <w:numPr>
          <w:ilvl w:val="0"/>
          <w:numId w:val="3"/>
        </w:numPr>
        <w:tabs>
          <w:tab w:val="left" w:pos="450"/>
          <w:tab w:val="left" w:pos="72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Communication (written or oral) is necessary for the exchange of facts, opinions, ideas and information between individual’s and departments. In an organization, communication is useful for giving information, guidance and instructions.</w:t>
      </w:r>
    </w:p>
    <w:p w:rsidR="00C70F5C" w:rsidRPr="0078747A" w:rsidRDefault="00C70F5C" w:rsidP="00157458">
      <w:pPr>
        <w:numPr>
          <w:ilvl w:val="1"/>
          <w:numId w:val="10"/>
        </w:numPr>
        <w:tabs>
          <w:tab w:val="left" w:pos="360"/>
          <w:tab w:val="left" w:pos="450"/>
        </w:tabs>
        <w:spacing w:after="0" w:line="335" w:lineRule="atLeast"/>
        <w:ind w:left="72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 xml:space="preserve">Motivating: </w:t>
      </w:r>
    </w:p>
    <w:p w:rsidR="00C70F5C" w:rsidRPr="0078747A" w:rsidRDefault="00C70F5C" w:rsidP="00157458">
      <w:pPr>
        <w:numPr>
          <w:ilvl w:val="0"/>
          <w:numId w:val="3"/>
        </w:numPr>
        <w:tabs>
          <w:tab w:val="left" w:pos="450"/>
          <w:tab w:val="left" w:pos="72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Motivating is one managerial function in which a manager motivates his men to give their best to the Organization. It means to encourage people to take more interest and initiative in the work assigned.</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Controlling:</w:t>
      </w:r>
    </w:p>
    <w:p w:rsidR="00C70F5C" w:rsidRPr="0078747A"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Controlling is an important function of management. It is necessary in the case of individuals and departments so as to avoid wrong actions and activities.</w:t>
      </w:r>
    </w:p>
    <w:p w:rsidR="00C70F5C" w:rsidRPr="0078747A"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Controlling involves three broad aspects: </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Establishing standards of performance,</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Measuring work in progress and interpreting results achieved, and</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Taking corrective actions, if required.</w:t>
      </w:r>
    </w:p>
    <w:p w:rsidR="00C70F5C"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Business plans do not give positive results automatically. It is rightly treated as the soul of management process. It is true that without planning there will be nothing to control .It is </w:t>
      </w:r>
      <w:r w:rsidRPr="0078747A">
        <w:rPr>
          <w:rFonts w:ascii="Times New Roman" w:eastAsia="Times New Roman" w:hAnsi="Times New Roman" w:cs="Times New Roman"/>
          <w:color w:val="000000" w:themeColor="text1"/>
          <w:sz w:val="24"/>
          <w:szCs w:val="24"/>
        </w:rPr>
        <w:lastRenderedPageBreak/>
        <w:t>equally true that without control planning will be only an academic exercise Controlling is a continuous activity of a supervisory nature.</w:t>
      </w:r>
    </w:p>
    <w:p w:rsidR="004F2384" w:rsidRPr="004F2384" w:rsidRDefault="004F2384" w:rsidP="004F2384">
      <w:pPr>
        <w:pStyle w:val="Heading4"/>
        <w:rPr>
          <w:rFonts w:ascii="Times New Roman" w:hAnsi="Times New Roman" w:cs="Times New Roman"/>
          <w:i w:val="0"/>
          <w:color w:val="000000" w:themeColor="text1"/>
          <w:sz w:val="24"/>
          <w:szCs w:val="24"/>
        </w:rPr>
      </w:pPr>
      <w:r w:rsidRPr="004F2384">
        <w:rPr>
          <w:rStyle w:val="Strong"/>
          <w:rFonts w:ascii="Times New Roman" w:hAnsi="Times New Roman" w:cs="Times New Roman"/>
          <w:bCs w:val="0"/>
          <w:i w:val="0"/>
          <w:color w:val="000000" w:themeColor="text1"/>
          <w:sz w:val="24"/>
          <w:szCs w:val="24"/>
        </w:rPr>
        <w:t xml:space="preserve">Coordination: </w:t>
      </w:r>
    </w:p>
    <w:p w:rsidR="004F2384" w:rsidRPr="004F2384" w:rsidRDefault="004F2384" w:rsidP="004F2384">
      <w:pPr>
        <w:pStyle w:val="NormalWeb"/>
        <w:numPr>
          <w:ilvl w:val="0"/>
          <w:numId w:val="9"/>
        </w:numPr>
        <w:rPr>
          <w:color w:val="000000" w:themeColor="text1"/>
        </w:rPr>
      </w:pPr>
      <w:r w:rsidRPr="004F2384">
        <w:rPr>
          <w:color w:val="000000" w:themeColor="text1"/>
        </w:rPr>
        <w:t>The purpose of organizing, division of work, departmentation, and span of management, centralization and decentralization, delegation of authority and organization structure is to optimally achieve the organizational goals. This is possible if departments of the organization are co-ordinated in a unified direction.</w:t>
      </w:r>
    </w:p>
    <w:p w:rsidR="004F2384" w:rsidRDefault="004F2384" w:rsidP="004F2384">
      <w:pPr>
        <w:pStyle w:val="NormalWeb"/>
        <w:numPr>
          <w:ilvl w:val="0"/>
          <w:numId w:val="9"/>
        </w:numPr>
        <w:rPr>
          <w:color w:val="000000" w:themeColor="text1"/>
        </w:rPr>
      </w:pPr>
      <w:r w:rsidRPr="004F2384">
        <w:rPr>
          <w:color w:val="000000" w:themeColor="text1"/>
        </w:rPr>
        <w:t>Once the activities of the organization are broken into smaller units which are re-grouped into departments (on the basis of similarity of features), managers need to coordinate the activities of these departments by communicating organizational goals to each department, setting departmental goals and linking the performance of each department with others so that all the departments collectively contribute towards the organizational goals. Coordination is “the process of linking the activities of various departments of the organization.”</w:t>
      </w:r>
    </w:p>
    <w:p w:rsidR="009912BB" w:rsidRDefault="009912BB" w:rsidP="004F2384">
      <w:pPr>
        <w:pStyle w:val="NormalWeb"/>
        <w:rPr>
          <w:rFonts w:eastAsiaTheme="minorHAnsi"/>
          <w:b/>
          <w:color w:val="000000" w:themeColor="text1"/>
        </w:rPr>
      </w:pPr>
      <w:r w:rsidRPr="009912BB">
        <w:rPr>
          <w:rFonts w:eastAsiaTheme="minorHAnsi"/>
          <w:b/>
          <w:color w:val="000000" w:themeColor="text1"/>
        </w:rPr>
        <w:t>Reporting</w:t>
      </w:r>
    </w:p>
    <w:p w:rsidR="009912BB" w:rsidRDefault="009912BB" w:rsidP="004F2384">
      <w:pPr>
        <w:pStyle w:val="NormalWeb"/>
      </w:pPr>
      <w:r>
        <w:t>The reporting to management is a process of providing information to various levels of management so as to enable in judging the effectiveness of their responsibility centres and become a base for taking corrective measures, if necessary.</w:t>
      </w:r>
    </w:p>
    <w:p w:rsidR="009912BB" w:rsidRDefault="009912BB" w:rsidP="009912BB">
      <w:pPr>
        <w:pStyle w:val="NormalWeb"/>
        <w:rPr>
          <w:b/>
          <w:color w:val="000000" w:themeColor="text1"/>
        </w:rPr>
      </w:pPr>
      <w:r w:rsidRPr="004F2384">
        <w:rPr>
          <w:b/>
          <w:color w:val="000000" w:themeColor="text1"/>
        </w:rPr>
        <w:t xml:space="preserve">Budgeting </w:t>
      </w:r>
    </w:p>
    <w:p w:rsidR="009912BB" w:rsidRDefault="009912BB" w:rsidP="009912BB">
      <w:pPr>
        <w:pStyle w:val="NormalWeb"/>
        <w:rPr>
          <w:rFonts w:eastAsiaTheme="minorHAnsi"/>
          <w:color w:val="000000" w:themeColor="text1"/>
        </w:rPr>
      </w:pPr>
      <w:r w:rsidRPr="009912BB">
        <w:rPr>
          <w:rFonts w:eastAsiaTheme="minorHAnsi"/>
          <w:bCs/>
          <w:color w:val="000000" w:themeColor="text1"/>
        </w:rPr>
        <w:t>Budgeting</w:t>
      </w:r>
      <w:r w:rsidRPr="009912BB">
        <w:rPr>
          <w:rFonts w:eastAsiaTheme="minorHAnsi"/>
          <w:color w:val="000000" w:themeColor="text1"/>
        </w:rPr>
        <w:t xml:space="preserve"> in its general sense is the act of quantifying objectives in financial terms. Budgeting assists managers in </w:t>
      </w:r>
      <w:hyperlink r:id="rId8" w:tgtFrame="_blank" w:history="1">
        <w:r w:rsidRPr="009912BB">
          <w:rPr>
            <w:rFonts w:eastAsiaTheme="minorHAnsi"/>
            <w:bCs/>
            <w:color w:val="000000" w:themeColor="text1"/>
          </w:rPr>
          <w:t>decision making process in an organization</w:t>
        </w:r>
      </w:hyperlink>
      <w:r w:rsidRPr="009912BB">
        <w:rPr>
          <w:rFonts w:eastAsiaTheme="minorHAnsi"/>
          <w:color w:val="000000" w:themeColor="text1"/>
        </w:rPr>
        <w:t xml:space="preserve">. It is the </w:t>
      </w:r>
      <w:hyperlink r:id="rId9" w:tgtFrame="_blank" w:history="1">
        <w:r w:rsidRPr="009912BB">
          <w:rPr>
            <w:rFonts w:eastAsiaTheme="minorHAnsi"/>
            <w:bCs/>
            <w:color w:val="000000" w:themeColor="text1"/>
          </w:rPr>
          <w:t>function of the management accountant</w:t>
        </w:r>
      </w:hyperlink>
      <w:r w:rsidRPr="009912BB">
        <w:rPr>
          <w:rFonts w:eastAsiaTheme="minorHAnsi"/>
          <w:color w:val="000000" w:themeColor="text1"/>
        </w:rPr>
        <w:t xml:space="preserve"> to provide information needed in budgeting process.</w:t>
      </w:r>
    </w:p>
    <w:p w:rsidR="009912BB" w:rsidRPr="009912BB" w:rsidRDefault="009912BB" w:rsidP="004F2384">
      <w:pPr>
        <w:pStyle w:val="NormalWeb"/>
        <w:rPr>
          <w:rFonts w:eastAsiaTheme="minorHAnsi"/>
          <w:b/>
          <w:color w:val="000000" w:themeColor="text1"/>
        </w:rPr>
      </w:pPr>
    </w:p>
    <w:p w:rsidR="004F2384" w:rsidRPr="004F2384" w:rsidRDefault="004F2384" w:rsidP="004F2384">
      <w:pPr>
        <w:tabs>
          <w:tab w:val="left" w:pos="360"/>
        </w:tabs>
        <w:spacing w:after="0" w:line="335" w:lineRule="atLeast"/>
        <w:contextualSpacing/>
        <w:rPr>
          <w:rFonts w:ascii="Times New Roman" w:eastAsia="Times New Roman" w:hAnsi="Times New Roman" w:cs="Times New Roman"/>
          <w:color w:val="000000" w:themeColor="text1"/>
          <w:sz w:val="24"/>
          <w:szCs w:val="24"/>
        </w:rPr>
      </w:pPr>
    </w:p>
    <w:p w:rsidR="00C70F5C" w:rsidRPr="0078747A" w:rsidRDefault="00C70F5C" w:rsidP="00C70F5C">
      <w:pPr>
        <w:spacing w:after="0" w:line="240" w:lineRule="auto"/>
        <w:ind w:left="360"/>
        <w:rPr>
          <w:rFonts w:ascii="Times New Roman" w:eastAsia="Times New Roman" w:hAnsi="Times New Roman" w:cs="Times New Roman"/>
          <w:color w:val="000000" w:themeColor="text1"/>
          <w:sz w:val="24"/>
          <w:szCs w:val="24"/>
          <w:lang w:bidi="gu-IN"/>
        </w:rPr>
      </w:pPr>
    </w:p>
    <w:p w:rsidR="00C93DCF" w:rsidRPr="0078747A" w:rsidRDefault="00C93DCF" w:rsidP="00C93DCF">
      <w:pPr>
        <w:jc w:val="center"/>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PART: 2 PLANNING</w:t>
      </w: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INTRODUCTION </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Planning, in simple words, means to decide the objectives clearly and to prepare a plan. Thereafter to take suitable steps for the execution of the plan. Planning function is performed by managers at all levels. It is deciding the objective to be achieved and taking suitable follow-up steps for achieving the same.</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Planning is, now, universally accepted as a key/passport to success, progress and prosperity in business as well as in all other aspects of life. It acts as a base of all purposeful human activities. The concept of planning is old enough.</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In simple words, planning is deciding in advance what is to be done, when where, how and by whom it is to be done. Planning bridges the gap from where we are to where we want to go. It includes the selection of objectives, policies, procedures and programmes from among alternatives.</w:t>
      </w:r>
    </w:p>
    <w:p w:rsidR="00C93DCF" w:rsidRPr="0078747A" w:rsidRDefault="00C93DCF" w:rsidP="00C93DCF">
      <w:pPr>
        <w:pStyle w:val="NormalWeb"/>
        <w:shd w:val="clear" w:color="auto" w:fill="FFFFFF"/>
        <w:spacing w:before="0" w:beforeAutospacing="0" w:after="0" w:afterAutospacing="0"/>
        <w:ind w:left="360"/>
        <w:textAlignment w:val="baseline"/>
        <w:rPr>
          <w:rFonts w:eastAsiaTheme="minorEastAsia"/>
          <w:color w:val="000000" w:themeColor="text1"/>
          <w:shd w:val="clear" w:color="auto" w:fill="FFFFFF"/>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DEFINITIONS</w:t>
      </w:r>
    </w:p>
    <w:p w:rsidR="00C93DCF" w:rsidRPr="0078747A" w:rsidRDefault="00C93DCF" w:rsidP="00386E2A">
      <w:pPr>
        <w:pStyle w:val="ListParagraph"/>
        <w:numPr>
          <w:ilvl w:val="0"/>
          <w:numId w:val="13"/>
        </w:numPr>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lang w:bidi="gu-IN"/>
        </w:rPr>
        <w:lastRenderedPageBreak/>
        <w:t>According to Koontz and O'Donnell</w:t>
      </w:r>
      <w:r w:rsidRPr="0078747A">
        <w:rPr>
          <w:rFonts w:ascii="Times New Roman" w:hAnsi="Times New Roman" w:cs="Times New Roman"/>
          <w:color w:val="000000" w:themeColor="text1"/>
          <w:sz w:val="24"/>
          <w:szCs w:val="24"/>
        </w:rPr>
        <w:t>, "Planning is deciding in advance what to do, how to do it, when to do it, and who is to do it. Planning bridges the gap between where we are and where we want to go. It makes it possible for things to occur which would not otherwise happen”.</w:t>
      </w:r>
    </w:p>
    <w:p w:rsidR="00C93DCF" w:rsidRPr="0078747A" w:rsidRDefault="00C93DCF" w:rsidP="00C93DCF">
      <w:pPr>
        <w:pStyle w:val="ListParagraph"/>
        <w:ind w:left="360"/>
        <w:rPr>
          <w:rFonts w:ascii="Times New Roman" w:hAnsi="Times New Roman" w:cs="Times New Roman"/>
          <w:color w:val="000000" w:themeColor="text1"/>
          <w:sz w:val="24"/>
          <w:szCs w:val="24"/>
        </w:rPr>
      </w:pPr>
    </w:p>
    <w:p w:rsidR="00C93DCF" w:rsidRPr="0078747A" w:rsidRDefault="00C93DCF" w:rsidP="00386E2A">
      <w:pPr>
        <w:pStyle w:val="ListParagraph"/>
        <w:numPr>
          <w:ilvl w:val="0"/>
          <w:numId w:val="13"/>
        </w:numPr>
        <w:spacing w:after="0"/>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rPr>
        <w:t>According to Philip Kotler,</w:t>
      </w:r>
      <w:r w:rsidRPr="0078747A">
        <w:rPr>
          <w:rFonts w:ascii="Times New Roman" w:hAnsi="Times New Roman" w:cs="Times New Roman"/>
          <w:color w:val="000000" w:themeColor="text1"/>
          <w:sz w:val="24"/>
          <w:szCs w:val="24"/>
        </w:rPr>
        <w:t xml:space="preserve"> "Planning is deciding in the present what to do in the future. It is the process whereby companies reconcile their resources with their objectives and opportunities".</w:t>
      </w:r>
    </w:p>
    <w:p w:rsidR="00C93DCF" w:rsidRPr="0078747A" w:rsidRDefault="00C93DCF" w:rsidP="00C93DCF">
      <w:pPr>
        <w:pStyle w:val="ListParagraph"/>
        <w:spacing w:after="0"/>
        <w:ind w:left="360"/>
        <w:rPr>
          <w:rFonts w:ascii="Times New Roman" w:hAnsi="Times New Roman" w:cs="Times New Roman"/>
          <w:color w:val="000000" w:themeColor="text1"/>
          <w:sz w:val="24"/>
          <w:szCs w:val="24"/>
        </w:rPr>
      </w:pPr>
    </w:p>
    <w:p w:rsidR="00C93DCF" w:rsidRPr="0078747A" w:rsidRDefault="00C93DCF" w:rsidP="00386E2A">
      <w:pPr>
        <w:pStyle w:val="ListParagraph"/>
        <w:numPr>
          <w:ilvl w:val="0"/>
          <w:numId w:val="13"/>
        </w:numPr>
        <w:spacing w:after="0"/>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rPr>
        <w:t xml:space="preserve">According to George R Terry, </w:t>
      </w:r>
      <w:r w:rsidRPr="0078747A">
        <w:rPr>
          <w:rFonts w:ascii="Times New Roman" w:hAnsi="Times New Roman" w:cs="Times New Roman"/>
          <w:color w:val="000000" w:themeColor="text1"/>
          <w:sz w:val="24"/>
          <w:szCs w:val="24"/>
        </w:rPr>
        <w:t>"Planning is the selecting and relating of facts and the making and using of assumptions regarding the future in the visualization and formulation of purposed activities believed necessary to achieve desired results".</w:t>
      </w:r>
    </w:p>
    <w:p w:rsidR="00C93DCF" w:rsidRPr="0078747A" w:rsidRDefault="00C93DCF" w:rsidP="00C93DCF">
      <w:pPr>
        <w:spacing w:after="0"/>
        <w:rPr>
          <w:rFonts w:ascii="Times New Roman" w:hAnsi="Times New Roman" w:cs="Times New Roman"/>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PLANNING PROCESS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involves the following steps:</w:t>
      </w: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Awareness of opportunities and problems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first step is the Awareness of business opportunities and problems. The manager must seek answers to the following questions:</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business opportunities are likely to arise in future?</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plans should be followed to exploit the business opportunities?</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Is it necessary to devise a new plan?</w:t>
      </w:r>
    </w:p>
    <w:p w:rsidR="00C93DCF" w:rsidRPr="0078747A" w:rsidRDefault="00C93DCF" w:rsidP="00E55CAB">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benefit the organization will get?</w:t>
      </w: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Collection of information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next step is to gather the information relating to planning to be done and find out the cause effect relationship between various factors.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Determination of objectives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The objective must be specific and clear. It should indicate the end result of planning. </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Planning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Premises are the basic assumption on the basis of which planning is done. Trends in population, political and economic environment, availability of resources, government policies are the planning premises. There are two types of premises: controllable and non controllable (ex. Organizational policies). Controllable premises are within the control of the management. Non controllable premises are beyond the control of management (ex. Government policies).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lastRenderedPageBreak/>
        <w:t>Alternative courses of actions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After establishment of planning premises, the various alternative course of action should be identified to achieve the organizational objective.</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Evaluation of alternatives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various alternatives should be evaluated in terms of cost and benefit and select the most profitable alternatives.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Selection of the alternatives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Evaluation of various alternatives leads to selection of the best alternative, i.e., adoption of the plan. This is the point of decision-making.</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Determination of secondary plan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After selecting the best course of action, the management has to select the secondary plan. The basic plan without the support of secondary plan cannot be implemented.</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Participation of employees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employees must feel that the plans are for their interest and organizational interest. The employee should be involved at every stage of planning.</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Follow Up</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necessary to see that plans are proceeding on the right lines. For this purpose, the difficulties involved in planning should be considered by having discussion with the employees.</w:t>
      </w:r>
    </w:p>
    <w:p w:rsidR="00C93DCF" w:rsidRPr="0078747A" w:rsidRDefault="00C93DCF" w:rsidP="00C93DCF">
      <w:pPr>
        <w:pStyle w:val="ListParagraph"/>
        <w:ind w:left="360"/>
        <w:rPr>
          <w:rFonts w:ascii="Times New Roman" w:hAnsi="Times New Roman" w:cs="Times New Roman"/>
          <w:b/>
          <w:bCs/>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 PLANNING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Different types of planning premises are:</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Internal and external premises</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Controllable, semi-controllable and non-controllable premises</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Tangible and Intangible premises</w:t>
      </w:r>
    </w:p>
    <w:p w:rsidR="00C93DCF" w:rsidRPr="0078747A" w:rsidRDefault="00C93DCF" w:rsidP="00F91D9B">
      <w:pPr>
        <w:spacing w:after="0" w:line="240" w:lineRule="auto"/>
        <w:rPr>
          <w:rFonts w:ascii="Times New Roman" w:hAnsi="Times New Roman" w:cs="Times New Roman"/>
          <w:bCs/>
          <w:color w:val="000000" w:themeColor="text1"/>
          <w:sz w:val="24"/>
          <w:szCs w:val="24"/>
        </w:rPr>
      </w:pPr>
    </w:p>
    <w:p w:rsidR="00C93DCF" w:rsidRPr="0078747A" w:rsidRDefault="00C93DCF" w:rsidP="00C93DCF">
      <w:pPr>
        <w:spacing w:after="0" w:line="240" w:lineRule="auto"/>
        <w:ind w:left="36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u w:val="single"/>
        </w:rPr>
        <w:t>Internal and external premises</w:t>
      </w:r>
      <w:r w:rsidRPr="0078747A">
        <w:rPr>
          <w:rFonts w:ascii="Times New Roman" w:hAnsi="Times New Roman" w:cs="Times New Roman"/>
          <w:b/>
          <w:color w:val="000000" w:themeColor="text1"/>
          <w:sz w:val="24"/>
          <w:szCs w:val="24"/>
        </w:rPr>
        <w:t>:</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Internal premises originate from factors within the premise. They relate to premises about the company’s internal policies and programmed, capital budgeting proposals, sales forecasts, personnel forecasts (skills and abilities of personnel) etc.</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External premises originate from factors outside the organization. These are the indirect-action environmental factors (social, political, technological etc.) which affect the </w:t>
      </w:r>
      <w:r w:rsidRPr="0078747A">
        <w:rPr>
          <w:rFonts w:ascii="Times New Roman" w:hAnsi="Times New Roman" w:cs="Times New Roman"/>
          <w:bCs/>
          <w:color w:val="000000" w:themeColor="text1"/>
          <w:sz w:val="24"/>
          <w:szCs w:val="24"/>
        </w:rPr>
        <w:lastRenderedPageBreak/>
        <w:t>organization. They are also non-controllable premises beyond the control of the organization.</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General business and economic environment</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Technological changes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Government policies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Population Growth</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Political stability</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Sociological factors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Demand for industry's product.</w:t>
      </w:r>
    </w:p>
    <w:p w:rsidR="00C93DCF" w:rsidRPr="0078747A" w:rsidRDefault="00C93DCF" w:rsidP="00C93DCF">
      <w:pPr>
        <w:pStyle w:val="ListParagraph"/>
        <w:rPr>
          <w:rFonts w:ascii="Times New Roman" w:hAnsi="Times New Roman" w:cs="Times New Roman"/>
          <w:b/>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u w:val="single"/>
        </w:rPr>
      </w:pPr>
      <w:r w:rsidRPr="0078747A">
        <w:rPr>
          <w:rFonts w:ascii="Times New Roman" w:hAnsi="Times New Roman" w:cs="Times New Roman"/>
          <w:b/>
          <w:color w:val="000000" w:themeColor="text1"/>
          <w:sz w:val="24"/>
          <w:szCs w:val="24"/>
          <w:u w:val="single"/>
        </w:rPr>
        <w:t>Controllable, semi-controllable and non-controllable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Controllable premises are those within the control of a business enterprise, such as, men, money, materials, policies, procedures, program etc. They can be controlled by a business enterprise to ensure better sales of its products. Semi-controllable premises are those which can be partially controlled by a business enterprise like, labor position in the market. Non-Controllable premises are those that lie beyond the control of a business enterprise. Wars, natural calamities and external environmental factors are non-controllable premises.</w:t>
      </w:r>
    </w:p>
    <w:p w:rsidR="00C93DCF" w:rsidRPr="0078747A" w:rsidRDefault="00C93DCF" w:rsidP="00C93DCF">
      <w:pPr>
        <w:pStyle w:val="ListParagraph"/>
        <w:rPr>
          <w:rFonts w:ascii="Times New Roman" w:hAnsi="Times New Roman" w:cs="Times New Roman"/>
          <w:b/>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u w:val="single"/>
        </w:rPr>
      </w:pPr>
      <w:r w:rsidRPr="0078747A">
        <w:rPr>
          <w:rFonts w:ascii="Times New Roman" w:hAnsi="Times New Roman" w:cs="Times New Roman"/>
          <w:b/>
          <w:color w:val="000000" w:themeColor="text1"/>
          <w:sz w:val="24"/>
          <w:szCs w:val="24"/>
          <w:u w:val="single"/>
        </w:rPr>
        <w:t>Tangible and Intangible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Tangible premises can be estimated in quantitative terms like production units, cost per unit etc. Intangible premises cannot be quantified, for example, goodwill of the firm, employer-employee relationships, leadership qualities of the managers, motivational factors that get employees to work etc.</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 TYPES OF PLAN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Plans can be described by their breadth, time frame, specific</w:t>
      </w:r>
      <w:r w:rsidR="004C0507" w:rsidRPr="0078747A">
        <w:rPr>
          <w:rFonts w:ascii="Times New Roman" w:hAnsi="Times New Roman" w:cs="Times New Roman"/>
          <w:bCs/>
          <w:color w:val="000000" w:themeColor="text1"/>
          <w:sz w:val="24"/>
          <w:szCs w:val="24"/>
        </w:rPr>
        <w:t>ity, and frequency of use</w:t>
      </w:r>
      <w:r w:rsidRPr="0078747A">
        <w:rPr>
          <w:rFonts w:ascii="Times New Roman" w:hAnsi="Times New Roman" w:cs="Times New Roman"/>
          <w:bCs/>
          <w:color w:val="000000" w:themeColor="text1"/>
          <w:sz w:val="24"/>
          <w:szCs w:val="24"/>
        </w:rPr>
        <w:t>.</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Breadth: Strategic versus operational plans. Strategic plans (long-term plans) are plans that apply to the entire organization, establish the organization’s overall goals, and seek to position the organization in terms of its environment. Operational plans (short-term plans) are plans that specify the details of how the overall goals are to be achieved.</w:t>
      </w: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Time frame: Short-term versus long-term plans. Short-term plans are plans that cover one year or less. Long-term plans are plans with a time frame beyond three years.</w:t>
      </w: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Specificity: Specific versus directional plans. Specific plans are plans that are clearly defined and leave no room for interpretation. Directional plans are flexible plans that setout general guidelines. (SeeExhibit7-3andPowerPointslide 7-14for illustrations on how specific planning and directional planning differ.)</w:t>
      </w:r>
    </w:p>
    <w:p w:rsidR="004C0507"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Frequency of use: Single-use versus standing plans. A single-use plans a one-time plan specifically designed to meet the needs of a unique situation. Standing plans are ongoing plans that provide guidance for activities performed repeatedly.</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Type of breadth plan</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lastRenderedPageBreak/>
        <w:t>Strategic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Strategic plans define the framework of the organization’s vision and how the organization intends to make its vision a reality.</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is the determination of the long-term objectives of an enterprise, the action plan to be adopted and the resources to be mobilized to achieve these goals.</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Since it is planning the direction of the company’s progress, it is done by the top management of an organization.</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essentially focuses on planning for the coming years to take the organization from where it stands today to where it intends to be.</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strategic plan must be forward looking, effective and flexible, with a focus on accommodating future growth.</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These plans provide the framework and direction for lower level planning.</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Tactical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describe the tactics that the managers plan to adopt to achieve the objectives set in the strategic plan.</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span a short time frame (usually less than 3 years) and are usually developed by middle level managers.</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details specific means or action plans to implement the strategic plan by units within each division.</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entail detailing resource and work allocation among the subunits within each division.</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Operational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Operational plans are short-term (less than a year) plans developed to create specific action steps that support the strategic and tactical plans.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usually developed by the manager to fulfill his or her job responsibilities.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developed by supervisors, team leaders, and facilitators to support tactical plans.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govern the day-to-day operations of an organization.</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Operational plans can be −</w:t>
      </w:r>
    </w:p>
    <w:p w:rsidR="00281D38" w:rsidRPr="00281D38" w:rsidRDefault="00281D38" w:rsidP="00386E2A">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b/>
          <w:bCs/>
          <w:sz w:val="24"/>
          <w:szCs w:val="24"/>
        </w:rPr>
        <w:t>Standing plans</w:t>
      </w:r>
      <w:r w:rsidRPr="00281D38">
        <w:rPr>
          <w:rFonts w:ascii="Times New Roman" w:eastAsia="Times New Roman" w:hAnsi="Times New Roman" w:cs="Times New Roman"/>
          <w:sz w:val="24"/>
          <w:szCs w:val="24"/>
        </w:rPr>
        <w:t xml:space="preserve"> − Drawn to cover issues that managers face repeatedly, e.g. policies, procedures, rules.</w:t>
      </w:r>
    </w:p>
    <w:p w:rsidR="00281D38" w:rsidRPr="00281D38" w:rsidRDefault="00281D38" w:rsidP="00386E2A">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b/>
          <w:bCs/>
          <w:sz w:val="24"/>
          <w:szCs w:val="24"/>
        </w:rPr>
        <w:t>Ongoing plans</w:t>
      </w:r>
      <w:r w:rsidRPr="00281D38">
        <w:rPr>
          <w:rFonts w:ascii="Times New Roman" w:eastAsia="Times New Roman" w:hAnsi="Times New Roman" w:cs="Times New Roman"/>
          <w:sz w:val="24"/>
          <w:szCs w:val="24"/>
        </w:rPr>
        <w:t xml:space="preserve"> − Prepared for single or exceptional situations or problems and are normally discarded or replaced after one use, e.g. programs, projects, and budgets.</w:t>
      </w:r>
    </w:p>
    <w:p w:rsidR="00F91D9B" w:rsidRPr="00281D38" w:rsidRDefault="00F91D9B" w:rsidP="00F91D9B">
      <w:pPr>
        <w:rPr>
          <w:rFonts w:ascii="Times New Roman" w:hAnsi="Times New Roman" w:cs="Times New Roman"/>
          <w:color w:val="000000" w:themeColor="text1"/>
          <w:sz w:val="24"/>
          <w:szCs w:val="24"/>
        </w:rPr>
      </w:pP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 xml:space="preserve">Frequency use type of plan </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1. Standing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Standing plans are drawn to cover issues that managers face repeatedly.</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For example, managers may be facing the problem of late- coming quite often.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Managers may, therefore, design a standing plan to be implemented automatically each time an employee is late for work. Such a standing plan may be called standard operating procedure (SOP).</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Mission or purpose, strategies, policies, procedures, rules are some of the most common standing plans.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Mission or purpose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Mission or purpose, often used interchangeably, identifies the basic task of an organization for which it is created.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 mission of a University is to impart higher education.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mission of the garments factory is to produce and sell ready-made garments and so on.</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Strategy</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strategy is another type of broad-based standing plan which helps the determination of the basic long-term objectives of an enterprise and adoption of courses of action and allocation of resources necessary to achieve these objectives.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Policies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are, in most cases, standing plans. As a matter of fact, policies provide guidelines for repetitive actions.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define an area or provide limits within which decisions are to be made and ensure that the decision will be consistent with, and contribute to, an objective.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are types of plans that allow decision-makers some discretion to carry out a plan.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Otherwise, there will be no difference between policies and rules.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must allow for some discretion. Policies help decide issues before they become problems and make it unnecessary to analyze the same situation every time it comes up.</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permits managers to delegate authority and still maintain control over subordinates about the matter.</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There are many types of policies.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Instances are found in the policies of hiring only university-trained engineers, promotion from within, encouraging an employee suggestion system for improved organizational performance, setting competitive prices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Some policies could originate from customary and general ways of behavior in an organization.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Some of them are put in place through verbal statements or in writing.</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there might be a policy in an organization that “except for token gifts of very nominal value or advertising value, no employee shall accept any gift from any supplier.”</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Such formal policies are usually written down in company manuals or regulations for employees.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policy is a means of encouraging discretion and initiative but within limits. The amount of discretion usually depends on the policy and the position and authority occupied in the organization.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Since policies are general in nature, they provide guidelines as to how the employees will carry out their jobs.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While policies provide managers with some flexibility in approaching various organizational problems, this generality again makes policies rather vague.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Control becomes difficult when people start interpreting policy meaning and purpose differently.</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Rules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Rules Like policies, rules, too, are standing plans that guide action. Rules spell out specifically what employees are supposed to do or not to do.</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 no-smoking campaign launched by some organizations is supported by some organizational rules. As opposed to policies, rules do not permit the exercise of individual discretion.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Instead, rules specify what actions will be taken (or not taken) and what behavior is permitted or not. Policies, on the other hand, tell people how to think about decisions to be made about actions.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Procedures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Procedures Like rules, procedures are standing plans that provide guidance for action rather than speculation.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plans that establish a required method of handling future activities.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Procedures establish customary ways for handling certain activities like hiring a clerk, promoting employees, obtaining a loan from a bank.</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major characteristic of a procedure is that it represents a chronological sequencing of events.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specifies a series of steps that must be taken to accomplish a task. Specified series of steps that are required to be taken for admission into the MBA program of AUB is an example of the procedure.</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lastRenderedPageBreak/>
        <w:t>2. Single-use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Single-use plans are prepared for single or unique situations or problems and are normally discarded or replaced after one use.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Generally, four types of single-use plans are used. These are—</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objectives/goals,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projects,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Budgets.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Objectives or Goals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Objectives or goals, often used interchangeably, are the ends toward which activity is aimed.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represent not only the end point of planning but also the end toward which all other managerial functions are aimed.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 fact, objectives are set in relation to a particular time period and thus the same objective is not repeated year after year, month after month or day after day.</w:t>
      </w:r>
    </w:p>
    <w:p w:rsidR="00281D38" w:rsidRPr="00281D38" w:rsidRDefault="002869D7" w:rsidP="00281D38">
      <w:pPr>
        <w:spacing w:before="100" w:beforeAutospacing="1" w:after="100" w:afterAutospacing="1" w:line="240" w:lineRule="auto"/>
        <w:rPr>
          <w:rFonts w:ascii="Times New Roman" w:eastAsia="Times New Roman" w:hAnsi="Times New Roman" w:cs="Times New Roman"/>
          <w:b/>
          <w:color w:val="000000" w:themeColor="text1"/>
          <w:sz w:val="24"/>
          <w:szCs w:val="24"/>
        </w:rPr>
      </w:pPr>
      <w:hyperlink r:id="rId10" w:history="1">
        <w:r w:rsidR="00281D38" w:rsidRPr="00281D38">
          <w:rPr>
            <w:rFonts w:ascii="Times New Roman" w:eastAsia="Times New Roman" w:hAnsi="Times New Roman" w:cs="Times New Roman"/>
            <w:b/>
            <w:color w:val="000000" w:themeColor="text1"/>
            <w:sz w:val="24"/>
            <w:szCs w:val="24"/>
            <w:u w:val="single"/>
          </w:rPr>
          <w:t>Objectives or goals are divided into 3 types</w:t>
        </w:r>
      </w:hyperlink>
      <w:r w:rsidR="00281D38" w:rsidRPr="00281D38">
        <w:rPr>
          <w:rFonts w:ascii="Times New Roman" w:eastAsia="Times New Roman" w:hAnsi="Times New Roman" w:cs="Times New Roman"/>
          <w:b/>
          <w:color w:val="000000" w:themeColor="text1"/>
          <w:sz w:val="24"/>
          <w:szCs w:val="24"/>
        </w:rPr>
        <w:t>.</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Programs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 are plans of action followed in proper sequence according to objectives, policies, and procedures.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Thus a program lays down the major steps to be taken to achieve an objective and sets an approximate time frame for its fulfillment.</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 are usually supported by budgets.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program may be a major or a minor one or long, medium or short-term one. Since it is not used in the same form once its task is over it belongs to single-use plan category.</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Projects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project is a particular job that needs to be done in connection with a general program. So a single step in a program is set up as a project.</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project has a distinct object and clear-cut termination.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“Projects have the same characteristics as programs but are generally narrower in scope and less complex. Projects are frequently created to support or complement a program.”</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Budgets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A budget is a statement of expected results expressed in numerical terms.” It is sometimes called the enumerated program and most commonly expressed in terms of money i.e. Rupee, Euro, and Dollar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may also be expressed in terms of any measurable unit like an hour, metric ton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covers a particular period of time, and once the period is over, a new budget comes into being. It not only a planning tool but also works as a controlling tool.</w:t>
      </w:r>
    </w:p>
    <w:p w:rsidR="004C0507" w:rsidRPr="00281D38" w:rsidRDefault="004C0507" w:rsidP="00281D38">
      <w:pPr>
        <w:rPr>
          <w:rFonts w:ascii="Times New Roman" w:hAnsi="Times New Roman" w:cs="Times New Roman"/>
          <w:color w:val="000000" w:themeColor="text1"/>
          <w:sz w:val="24"/>
          <w:szCs w:val="24"/>
          <w:u w:val="double"/>
        </w:rPr>
      </w:pPr>
    </w:p>
    <w:p w:rsidR="0078747A" w:rsidRPr="00281D38" w:rsidRDefault="0078747A" w:rsidP="00C93DCF">
      <w:pPr>
        <w:jc w:val="center"/>
        <w:rPr>
          <w:rFonts w:ascii="Times New Roman" w:hAnsi="Times New Roman" w:cs="Times New Roman"/>
          <w:color w:val="000000" w:themeColor="text1"/>
          <w:sz w:val="24"/>
          <w:szCs w:val="24"/>
          <w:u w:val="double"/>
        </w:rPr>
      </w:pPr>
    </w:p>
    <w:p w:rsidR="0078747A" w:rsidRDefault="0078747A" w:rsidP="00C93DCF">
      <w:pPr>
        <w:jc w:val="center"/>
        <w:rPr>
          <w:rFonts w:ascii="Times New Roman" w:hAnsi="Times New Roman" w:cs="Times New Roman"/>
          <w:color w:val="000000" w:themeColor="text1"/>
          <w:sz w:val="24"/>
          <w:szCs w:val="24"/>
          <w:u w:val="double"/>
        </w:rPr>
      </w:pPr>
    </w:p>
    <w:p w:rsidR="0078747A" w:rsidRDefault="0078747A" w:rsidP="00C93DCF">
      <w:pPr>
        <w:jc w:val="center"/>
        <w:rPr>
          <w:rFonts w:ascii="Times New Roman" w:hAnsi="Times New Roman" w:cs="Times New Roman"/>
          <w:color w:val="000000" w:themeColor="text1"/>
          <w:sz w:val="24"/>
          <w:szCs w:val="24"/>
          <w:u w:val="double"/>
        </w:rPr>
      </w:pPr>
    </w:p>
    <w:p w:rsidR="00C93DCF" w:rsidRPr="0078747A" w:rsidRDefault="00C93745" w:rsidP="00C93DCF">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C93DCF" w:rsidRPr="0078747A">
        <w:rPr>
          <w:rFonts w:ascii="Times New Roman" w:hAnsi="Times New Roman" w:cs="Times New Roman"/>
          <w:color w:val="000000" w:themeColor="text1"/>
          <w:sz w:val="24"/>
          <w:szCs w:val="24"/>
          <w:u w:val="double"/>
        </w:rPr>
        <w:t xml:space="preserve"> – 2</w:t>
      </w:r>
    </w:p>
    <w:p w:rsidR="00C93DCF" w:rsidRPr="0078747A" w:rsidRDefault="00C93DCF" w:rsidP="00C93DCF">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“FORECASTING “ </w:t>
      </w: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C65817"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is a process of predicting or estimating the future based on past and present data. Forecasting provides information about the potential future events and their consequences for the organization. It may not reduce the complications and uncertainty</w:t>
      </w:r>
      <w:r w:rsidR="00C65817" w:rsidRPr="0078747A">
        <w:rPr>
          <w:rFonts w:ascii="Times New Roman" w:hAnsi="Times New Roman" w:cs="Times New Roman"/>
          <w:bCs/>
          <w:color w:val="000000" w:themeColor="text1"/>
          <w:sz w:val="24"/>
          <w:szCs w:val="24"/>
        </w:rPr>
        <w:t xml:space="preserve"> of the future. However, it increases the confidence of the </w:t>
      </w:r>
      <w:hyperlink r:id="rId11" w:history="1">
        <w:r w:rsidR="00C65817" w:rsidRPr="0078747A">
          <w:rPr>
            <w:rStyle w:val="Hyperlink"/>
            <w:rFonts w:ascii="Times New Roman" w:hAnsi="Times New Roman" w:cs="Times New Roman"/>
            <w:bCs/>
            <w:color w:val="000000" w:themeColor="text1"/>
            <w:sz w:val="24"/>
            <w:szCs w:val="24"/>
          </w:rPr>
          <w:t>management</w:t>
        </w:r>
      </w:hyperlink>
      <w:r w:rsidR="00C65817" w:rsidRPr="0078747A">
        <w:rPr>
          <w:rFonts w:ascii="Times New Roman" w:hAnsi="Times New Roman" w:cs="Times New Roman"/>
          <w:bCs/>
          <w:color w:val="000000" w:themeColor="text1"/>
          <w:sz w:val="24"/>
          <w:szCs w:val="24"/>
        </w:rPr>
        <w:t> to make important decisions.</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is the basis of premising. Forecasting uses many statistical techniques. Therefore, it is also called as </w:t>
      </w:r>
      <w:r w:rsidRPr="0078747A">
        <w:rPr>
          <w:rFonts w:ascii="Times New Roman" w:hAnsi="Times New Roman" w:cs="Times New Roman"/>
          <w:b/>
          <w:bCs/>
          <w:color w:val="000000" w:themeColor="text1"/>
          <w:sz w:val="24"/>
          <w:szCs w:val="24"/>
        </w:rPr>
        <w:t>Statistical Analysis</w:t>
      </w:r>
      <w:r w:rsidRPr="0078747A">
        <w:rPr>
          <w:rFonts w:ascii="Times New Roman" w:hAnsi="Times New Roman" w:cs="Times New Roman"/>
          <w:bCs/>
          <w:color w:val="000000" w:themeColor="text1"/>
          <w:sz w:val="24"/>
          <w:szCs w:val="24"/>
        </w:rPr>
        <w:t>.</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planning tool that helps management in its attempts to cope with the uncertainty of the future, relying mainly on data from the past and present and analysis of trends.</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starts with certain assumptions based on the management's experience, knowledge, and judgment.</w:t>
      </w:r>
    </w:p>
    <w:p w:rsidR="00C65817" w:rsidRPr="0078747A" w:rsidRDefault="00C65817" w:rsidP="00C65817">
      <w:pPr>
        <w:pStyle w:val="Pa23"/>
        <w:spacing w:after="40"/>
        <w:rPr>
          <w:color w:val="000000" w:themeColor="text1"/>
        </w:rPr>
      </w:pPr>
      <w:r w:rsidRPr="0078747A">
        <w:rPr>
          <w:b/>
          <w:bCs/>
          <w:color w:val="000000" w:themeColor="text1"/>
        </w:rPr>
        <w:t>Features or Characteristics of Forecasting</w:t>
      </w:r>
    </w:p>
    <w:p w:rsidR="00C65817" w:rsidRPr="0078747A" w:rsidRDefault="00C65817" w:rsidP="00C65817">
      <w:pPr>
        <w:pStyle w:val="Pa1"/>
        <w:jc w:val="both"/>
        <w:rPr>
          <w:color w:val="000000" w:themeColor="text1"/>
        </w:rPr>
      </w:pPr>
      <w:r w:rsidRPr="0078747A">
        <w:rPr>
          <w:color w:val="000000" w:themeColor="text1"/>
        </w:rPr>
        <w:t>The following are the features or characteristics of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concerned with future events.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necessary for planning process. Planning is not possible without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The impact of future events has to be considered in the planning process.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a guessing of future events. Therefore, the future events tha</w:t>
      </w:r>
      <w:r w:rsidR="002E5273" w:rsidRPr="0078747A">
        <w:rPr>
          <w:color w:val="000000" w:themeColor="text1"/>
        </w:rPr>
        <w:t>t might happen could be guessed only</w:t>
      </w:r>
      <w:r w:rsidRPr="0078747A">
        <w:rPr>
          <w:color w:val="000000" w:themeColor="text1"/>
        </w:rPr>
        <w:t xml:space="preserve"> to some extent.</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Inferences or conclusions are drawn from past and present relevant events under scientific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 xml:space="preserve">Forecasting considers all the factors which affect </w:t>
      </w:r>
      <w:r w:rsidR="00EE08CE" w:rsidRPr="0078747A">
        <w:rPr>
          <w:color w:val="000000" w:themeColor="text1"/>
        </w:rPr>
        <w:t>organization</w:t>
      </w:r>
      <w:r w:rsidRPr="0078747A">
        <w:rPr>
          <w:color w:val="000000" w:themeColor="text1"/>
        </w:rPr>
        <w:t>al functions.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The analysis of various factors may require the use of scientific, mathematical and statistical techniques.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Personal observation also helps in forecasting.</w:t>
      </w:r>
    </w:p>
    <w:p w:rsidR="002E5273" w:rsidRPr="0078747A" w:rsidRDefault="00C65817" w:rsidP="00386E2A">
      <w:pPr>
        <w:pStyle w:val="ListParagraph"/>
        <w:numPr>
          <w:ilvl w:val="0"/>
          <w:numId w:val="64"/>
        </w:numPr>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The application of scientific, mathematical and statistical techniques is much more reliable than the use of ordinary tools for obtaining conclusions.</w:t>
      </w:r>
    </w:p>
    <w:p w:rsidR="00F91D9B" w:rsidRPr="0078747A" w:rsidRDefault="00F91D9B" w:rsidP="00F91D9B">
      <w:pPr>
        <w:pStyle w:val="ListParagraph"/>
        <w:rPr>
          <w:rFonts w:ascii="Times New Roman" w:hAnsi="Times New Roman" w:cs="Times New Roman"/>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PROCESS</w:t>
      </w:r>
    </w:p>
    <w:p w:rsidR="00C65817" w:rsidRPr="0078747A" w:rsidRDefault="00C65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Procedure, stages or general steps involved in forecasting are given below:-</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Analyzing and understanding the problem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manager must first identify the real problem for which the forecast is to be made. This will help the manager to fix the scope of forecasting.</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Developing sound foundation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management can develop a sound foundation, for the future after considering available information, experience, type of business, and the rate of development.</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Collecting and analyzing data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Data collection is time consuming. Only relevant data must be kept. Many statistical tools can be used to analyze the data.</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Estimating future events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future events are estimated by using trend analysis. Trend analysis makes provision for some errors.</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Comparing results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actual results are compared with the estimated results. If the actual results tally with the estimated results, there is nothing to worry. In case of any major difference between the actual and the estimates, it is necessary to find out the reasons for poor performance.</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Follow up action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forecasting process can be continuously improved and refined on the basis of past experience. Areas of weaknesses can be improved for the future forecasting. There must be regular feedback on past forecasting.</w:t>
      </w:r>
    </w:p>
    <w:p w:rsidR="00C65817" w:rsidRPr="0078747A" w:rsidRDefault="00C65817" w:rsidP="00C65817">
      <w:pPr>
        <w:pStyle w:val="ListParagraph"/>
        <w:ind w:left="1080"/>
        <w:jc w:val="center"/>
        <w:rPr>
          <w:rFonts w:ascii="Times New Roman" w:hAnsi="Times New Roman" w:cs="Times New Roman"/>
          <w:b/>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IMPORTANCE OF FORECASTING</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1. Promotion of new business: </w:t>
      </w:r>
    </w:p>
    <w:p w:rsidR="008F284C" w:rsidRPr="0078747A" w:rsidRDefault="008F284C" w:rsidP="008F284C">
      <w:pPr>
        <w:pStyle w:val="NormalWeb"/>
        <w:rPr>
          <w:color w:val="000000" w:themeColor="text1"/>
        </w:rPr>
      </w:pPr>
      <w:r w:rsidRPr="0078747A">
        <w:rPr>
          <w:color w:val="000000" w:themeColor="text1"/>
        </w:rPr>
        <w:t>Forecasting is of utmost importance in setting up a new business. It is not an easy task to start a new business as it is full of uncertainties and risks. With the help of forecasting the promoter can find out whether he can succeed in the new business; whether he can face the existing competition; what is the possibility of creating demand for the proposed product etc.</w:t>
      </w:r>
    </w:p>
    <w:p w:rsidR="008F284C" w:rsidRPr="0078747A" w:rsidRDefault="008F284C" w:rsidP="008F284C">
      <w:pPr>
        <w:pStyle w:val="NormalWeb"/>
        <w:rPr>
          <w:color w:val="000000" w:themeColor="text1"/>
        </w:rPr>
      </w:pPr>
      <w:r w:rsidRPr="0078747A">
        <w:rPr>
          <w:color w:val="000000" w:themeColor="text1"/>
        </w:rPr>
        <w:t xml:space="preserve">After discovering the business opportunity, he will see the possibilities of assembling men, money, materials etc. The success of a business unit depends upon as to how sound is the forecasting? Proper forecasting will help to minimize the role of luck or chance in determining business success or failure. A successful promoter is also the prophet of economic conditions.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2. Estimation of financial requirements: </w:t>
      </w:r>
    </w:p>
    <w:p w:rsidR="008F284C" w:rsidRPr="0078747A" w:rsidRDefault="008F284C" w:rsidP="008F284C">
      <w:pPr>
        <w:pStyle w:val="NormalWeb"/>
        <w:rPr>
          <w:color w:val="000000" w:themeColor="text1"/>
        </w:rPr>
      </w:pPr>
      <w:r w:rsidRPr="0078747A">
        <w:rPr>
          <w:color w:val="000000" w:themeColor="text1"/>
        </w:rPr>
        <w:t xml:space="preserve">The importance of forecasting can’t be ignored in estimating the financial requirements of a concern. Efficient utilization of capital is a delicate issue before the management. No business can survive without adequate capital. But adequacy of either fixed or working capital depends entirely on sound financial forecasting. </w:t>
      </w:r>
    </w:p>
    <w:p w:rsidR="008F284C" w:rsidRPr="0078747A" w:rsidRDefault="008F284C" w:rsidP="008F284C">
      <w:pPr>
        <w:pStyle w:val="NormalWeb"/>
        <w:rPr>
          <w:color w:val="000000" w:themeColor="text1"/>
        </w:rPr>
      </w:pPr>
      <w:r w:rsidRPr="0078747A">
        <w:rPr>
          <w:color w:val="000000" w:themeColor="text1"/>
        </w:rPr>
        <w:lastRenderedPageBreak/>
        <w:t xml:space="preserve">Financial estimates can be calculated in the light of probable sales and cost thereof. How much capital is needed for expansion, development etc., will depend upon accurate forecasting?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3. Smooth and continuous working of a concern: </w:t>
      </w:r>
    </w:p>
    <w:p w:rsidR="008F284C" w:rsidRPr="0078747A" w:rsidRDefault="008F284C" w:rsidP="008F284C">
      <w:pPr>
        <w:pStyle w:val="NormalWeb"/>
        <w:rPr>
          <w:color w:val="000000" w:themeColor="text1"/>
        </w:rPr>
      </w:pPr>
      <w:r w:rsidRPr="0078747A">
        <w:rPr>
          <w:color w:val="000000" w:themeColor="text1"/>
        </w:rPr>
        <w:t xml:space="preserve">‘Forecasting of earnings’ ensures smooth and continuous working of an enterprise, particularly to newly established ones. By forecasting, these concerns can estimate their expected profits or losses. The object of a forecast is to reduce in black and white the details of working of a concern.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4. Correctness of management decisions: </w:t>
      </w:r>
    </w:p>
    <w:p w:rsidR="008F284C" w:rsidRPr="0078747A" w:rsidRDefault="008F284C" w:rsidP="008F284C">
      <w:pPr>
        <w:pStyle w:val="NormalWeb"/>
        <w:rPr>
          <w:color w:val="000000" w:themeColor="text1"/>
        </w:rPr>
      </w:pPr>
      <w:r w:rsidRPr="0078747A">
        <w:rPr>
          <w:color w:val="000000" w:themeColor="text1"/>
        </w:rPr>
        <w:t xml:space="preserve">The correctness of management decisions to a great extent depends upon accurate forecasting. As Meivin, T. Copeland says, “Administration is essentially a decision making process and authority has responsibility for making decisions and for ascertaining that the decisions made are carried out. </w:t>
      </w:r>
    </w:p>
    <w:p w:rsidR="008F284C" w:rsidRPr="0078747A" w:rsidRDefault="008F284C" w:rsidP="008F284C">
      <w:pPr>
        <w:pStyle w:val="NormalWeb"/>
        <w:rPr>
          <w:color w:val="000000" w:themeColor="text1"/>
        </w:rPr>
      </w:pPr>
      <w:r w:rsidRPr="0078747A">
        <w:rPr>
          <w:color w:val="000000" w:themeColor="text1"/>
        </w:rPr>
        <w:t xml:space="preserve">In business, whether the enterprise is large or small, changes in conditions occur; shifts in personnel take place, unforeseen contingencies arise. Moreover, just to get the wheels started and to keep them turning, decisions must be made.” </w:t>
      </w:r>
    </w:p>
    <w:p w:rsidR="008F284C" w:rsidRPr="0078747A" w:rsidRDefault="008F284C" w:rsidP="008F284C">
      <w:pPr>
        <w:pStyle w:val="NormalWeb"/>
        <w:rPr>
          <w:color w:val="000000" w:themeColor="text1"/>
        </w:rPr>
      </w:pPr>
      <w:r w:rsidRPr="0078747A">
        <w:rPr>
          <w:color w:val="000000" w:themeColor="text1"/>
        </w:rPr>
        <w:t xml:space="preserve">This shows that the decision making process continues throughout the life of the concern. Forecasting plays an important role in various fields of the concern. As in the case of production planning, management has to decide what to produce and with what resources. Thus forecasting is considered as the indispensable component of business, because it helps management to take correct decisions.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5. Success in business</w:t>
      </w:r>
    </w:p>
    <w:p w:rsidR="008F284C" w:rsidRPr="0078747A" w:rsidRDefault="008F284C" w:rsidP="008F284C">
      <w:pPr>
        <w:pStyle w:val="NormalWeb"/>
        <w:rPr>
          <w:color w:val="000000" w:themeColor="text1"/>
        </w:rPr>
      </w:pPr>
      <w:r w:rsidRPr="0078747A">
        <w:rPr>
          <w:color w:val="000000" w:themeColor="text1"/>
        </w:rPr>
        <w:t xml:space="preserve">The accurate forecasting of sales helps to procure necessary raw materials on the basis of which many business activities are undertaken. The accurate sales forecasting becomes the basis for several other budgets. In the absence of accurate sales forecasting, it is difficult to decide as to how much production should be done. </w:t>
      </w:r>
    </w:p>
    <w:p w:rsidR="008F284C" w:rsidRPr="0078747A" w:rsidRDefault="008F284C" w:rsidP="008F284C">
      <w:pPr>
        <w:pStyle w:val="NormalWeb"/>
        <w:rPr>
          <w:color w:val="000000" w:themeColor="text1"/>
        </w:rPr>
      </w:pPr>
      <w:r w:rsidRPr="0078747A">
        <w:rPr>
          <w:color w:val="000000" w:themeColor="text1"/>
        </w:rPr>
        <w:t xml:space="preserve">Thus, to a great extent, the budgets of other departments depend upon the compilations based on the sales forecasts and the accuracy of these budgets also depends upon correctness of sales forecasting. Thus, the success of a business unit depends on the accurate forecasting by the various departments.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6. Plan Formulation: </w:t>
      </w:r>
    </w:p>
    <w:p w:rsidR="008F284C" w:rsidRPr="0078747A" w:rsidRDefault="008F284C" w:rsidP="008F284C">
      <w:pPr>
        <w:pStyle w:val="NormalWeb"/>
        <w:rPr>
          <w:color w:val="000000" w:themeColor="text1"/>
        </w:rPr>
      </w:pPr>
      <w:r w:rsidRPr="0078747A">
        <w:rPr>
          <w:color w:val="000000" w:themeColor="text1"/>
        </w:rPr>
        <w:t xml:space="preserve">The importance of correct forecasting is apparent from the Key role it plays in planning. It should not go unaccounted that forecasting is an essential element in planning since planning premises include some forecasts. There are forecast data of a factual nature having enormous implication on sound premises. </w:t>
      </w:r>
    </w:p>
    <w:p w:rsidR="008F284C" w:rsidRPr="0078747A" w:rsidRDefault="008F284C" w:rsidP="008F284C">
      <w:pPr>
        <w:pStyle w:val="NormalWeb"/>
        <w:rPr>
          <w:color w:val="000000" w:themeColor="text1"/>
        </w:rPr>
      </w:pPr>
      <w:r w:rsidRPr="0078747A">
        <w:rPr>
          <w:color w:val="000000" w:themeColor="text1"/>
        </w:rPr>
        <w:t xml:space="preserve">Undoubtedly, forecasting is a prelude to planning and indeed it is the foundation on which planning takes place. Infect, planning under all circumstances and in all occasions involve a good deal of forecasting, i.e. appraising the future in the light of existing conditions and </w:t>
      </w:r>
      <w:r w:rsidRPr="0078747A">
        <w:rPr>
          <w:color w:val="000000" w:themeColor="text1"/>
        </w:rPr>
        <w:lastRenderedPageBreak/>
        <w:t xml:space="preserve">environment. Forecasting and planning are closely related. Adequate planning, no matter whether it is overall or sectoral, short-term or long term, largely depends on forecasting.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7. Co-Operation and co-ordination: </w:t>
      </w:r>
    </w:p>
    <w:p w:rsidR="008F284C" w:rsidRPr="0078747A" w:rsidRDefault="008F284C" w:rsidP="008F284C">
      <w:pPr>
        <w:pStyle w:val="NormalWeb"/>
        <w:rPr>
          <w:color w:val="000000" w:themeColor="text1"/>
        </w:rPr>
      </w:pPr>
      <w:r w:rsidRPr="0078747A">
        <w:rPr>
          <w:color w:val="000000" w:themeColor="text1"/>
        </w:rPr>
        <w:t>Forecasting is not one man’s job. It needs proper co-ordination of all departmental heads in a company. Thus, by bringing participation of all concerned in the process of forecasting, team spirit and co</w:t>
      </w:r>
      <w:r w:rsidRPr="0078747A">
        <w:rPr>
          <w:color w:val="000000" w:themeColor="text1"/>
        </w:rPr>
        <w:softHyphen/>
        <w:t xml:space="preserve">ordination is automatically encouraged. </w:t>
      </w:r>
    </w:p>
    <w:p w:rsidR="008F284C" w:rsidRPr="0078747A" w:rsidRDefault="008F284C" w:rsidP="008F284C">
      <w:pPr>
        <w:pStyle w:val="NormalWeb"/>
        <w:rPr>
          <w:color w:val="000000" w:themeColor="text1"/>
        </w:rPr>
      </w:pPr>
      <w:r w:rsidRPr="0078747A">
        <w:rPr>
          <w:color w:val="000000" w:themeColor="text1"/>
        </w:rPr>
        <w:t xml:space="preserve">According to Henry Fayol, “The act of forecasting is of great benefit to all who take part in the process, and is the best means of ensuring adaptability to changing circumstances. The collaboration of all concerned leads to a united front, an understanding of the reasons for decisions and a broadened outlook.”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8. Complete Control:</w:t>
      </w:r>
    </w:p>
    <w:p w:rsidR="008F284C" w:rsidRPr="0078747A" w:rsidRDefault="008F284C" w:rsidP="008F284C">
      <w:pPr>
        <w:pStyle w:val="NormalWeb"/>
        <w:rPr>
          <w:color w:val="000000" w:themeColor="text1"/>
        </w:rPr>
      </w:pPr>
      <w:r w:rsidRPr="0078747A">
        <w:rPr>
          <w:color w:val="000000" w:themeColor="text1"/>
        </w:rPr>
        <w:t>Forecasting provides the information which helps in the achievement of effective control. The managers become aware of their weaknesses during forecasting and through implementing better effective control they can overcome these weaknesses</w:t>
      </w: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LIMITATIONS OF FORECASTING</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1] Just Estimates</w:t>
      </w:r>
    </w:p>
    <w:p w:rsidR="008F284C" w:rsidRPr="0078747A" w:rsidRDefault="008F284C" w:rsidP="008F284C">
      <w:pPr>
        <w:pStyle w:val="NormalWeb"/>
        <w:rPr>
          <w:color w:val="000000" w:themeColor="text1"/>
        </w:rPr>
      </w:pPr>
      <w:r w:rsidRPr="0078747A">
        <w:rPr>
          <w:color w:val="000000" w:themeColor="text1"/>
        </w:rPr>
        <w:t>The future will always be uncertain. Even if use the best of forecasting techniques and account for every aspect imaginable, a forecast is still just an estimate. One can never predict future events with 100% success. So even the best-laid plans may amount to nothing. This will always remain one of the biggest limitations of forecasting.</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2] Based on Assumptions</w:t>
      </w:r>
    </w:p>
    <w:p w:rsidR="008F284C" w:rsidRPr="0078747A" w:rsidRDefault="008F284C" w:rsidP="008F284C">
      <w:pPr>
        <w:pStyle w:val="NormalWeb"/>
        <w:rPr>
          <w:color w:val="000000" w:themeColor="text1"/>
        </w:rPr>
      </w:pPr>
      <w:r w:rsidRPr="0078747A">
        <w:rPr>
          <w:color w:val="000000" w:themeColor="text1"/>
        </w:rPr>
        <w:t>The basis of any forecasting method is assumptions, approximations, normal conditions, etc. This makes these forecasts unreliable. So one must always keep in mind the inherent limitations of forecasting and be cautious in being over-reliant on them.</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3] Time and Cost Factors</w:t>
      </w:r>
    </w:p>
    <w:p w:rsidR="008F284C" w:rsidRPr="0078747A" w:rsidRDefault="008F284C" w:rsidP="008F284C">
      <w:pPr>
        <w:pStyle w:val="NormalWeb"/>
        <w:rPr>
          <w:color w:val="000000" w:themeColor="text1"/>
        </w:rPr>
      </w:pPr>
      <w:r w:rsidRPr="0078747A">
        <w:rPr>
          <w:color w:val="000000" w:themeColor="text1"/>
        </w:rPr>
        <w:t>The data and information required to make formal forecasts are generally a lot. And the collection and tabulation of such data involve a lot of time and money. The conversion of qualitative data into quantitative data is also another factor. One must be careful that the time, money and effort spent forecasting must not outweigh the actual benefits from such forecasts.</w:t>
      </w:r>
    </w:p>
    <w:p w:rsidR="00C65817" w:rsidRPr="0078747A" w:rsidRDefault="00C65817" w:rsidP="00C65817">
      <w:pPr>
        <w:pStyle w:val="ListParagraph"/>
        <w:rPr>
          <w:rFonts w:ascii="Times New Roman" w:hAnsi="Times New Roman" w:cs="Times New Roman"/>
          <w:bCs/>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TECHNIQUES OF FORECASTING</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large number of forecasting techniques have been develop</w:t>
      </w:r>
      <w:r w:rsidR="00EA5D7A" w:rsidRPr="0078747A">
        <w:rPr>
          <w:rFonts w:ascii="Times New Roman" w:hAnsi="Times New Roman" w:cs="Times New Roman"/>
          <w:bCs/>
          <w:color w:val="000000" w:themeColor="text1"/>
          <w:sz w:val="24"/>
          <w:szCs w:val="24"/>
        </w:rPr>
        <w:t>ed during the past few decades</w:t>
      </w:r>
    </w:p>
    <w:p w:rsidR="00C65817" w:rsidRPr="0078747A" w:rsidRDefault="00C65817" w:rsidP="00C65817">
      <w:pPr>
        <w:pStyle w:val="ListParagraph"/>
        <w:ind w:left="270"/>
        <w:rPr>
          <w:rFonts w:ascii="Times New Roman" w:hAnsi="Times New Roman" w:cs="Times New Roman"/>
          <w:bCs/>
          <w:color w:val="000000" w:themeColor="text1"/>
          <w:sz w:val="24"/>
          <w:szCs w:val="24"/>
        </w:rPr>
      </w:pPr>
    </w:p>
    <w:p w:rsidR="00EA5D7A" w:rsidRPr="0078747A" w:rsidRDefault="00EA5D7A" w:rsidP="00386E2A">
      <w:pPr>
        <w:pStyle w:val="Heading4"/>
        <w:numPr>
          <w:ilvl w:val="0"/>
          <w:numId w:val="22"/>
        </w:numPr>
        <w:rPr>
          <w:rFonts w:ascii="Times New Roman" w:hAnsi="Times New Roman" w:cs="Times New Roman"/>
          <w:b/>
          <w:i w:val="0"/>
          <w:color w:val="000000" w:themeColor="text1"/>
        </w:rPr>
      </w:pPr>
      <w:r w:rsidRPr="0078747A">
        <w:rPr>
          <w:rFonts w:ascii="Times New Roman" w:hAnsi="Times New Roman" w:cs="Times New Roman"/>
          <w:b/>
          <w:i w:val="0"/>
          <w:color w:val="000000" w:themeColor="text1"/>
        </w:rPr>
        <w:lastRenderedPageBreak/>
        <w:t>1. Historical Analogy Method:</w:t>
      </w:r>
    </w:p>
    <w:p w:rsidR="00EA5D7A" w:rsidRPr="0078747A" w:rsidRDefault="00EA5D7A" w:rsidP="00EA5D7A">
      <w:pPr>
        <w:pStyle w:val="NormalWeb"/>
        <w:rPr>
          <w:color w:val="000000" w:themeColor="text1"/>
        </w:rPr>
      </w:pPr>
      <w:r w:rsidRPr="0078747A">
        <w:rPr>
          <w:color w:val="000000" w:themeColor="text1"/>
        </w:rPr>
        <w:t xml:space="preserve">Under this method, forecast in regard to a particular situation is based on some analogous conditions elsewhere in the past. The economic situation of a country can be predicted by making comparison with the advanced countries at a particular stage through which the country is presently passing. </w:t>
      </w:r>
    </w:p>
    <w:p w:rsidR="00EA5D7A" w:rsidRPr="0078747A" w:rsidRDefault="00EA5D7A" w:rsidP="00EA5D7A">
      <w:pPr>
        <w:pStyle w:val="NormalWeb"/>
        <w:rPr>
          <w:color w:val="000000" w:themeColor="text1"/>
        </w:rPr>
      </w:pPr>
      <w:r w:rsidRPr="0078747A">
        <w:rPr>
          <w:color w:val="000000" w:themeColor="text1"/>
        </w:rPr>
        <w:t xml:space="preserve">Similarly, it has been observed that if anything is invented in some part of the world, this is adopted in other countries after a gap of a certain time. Thus, based on analogy, a general forecast can be made about the nature of events in the economic system of the country. It is often suggested that social analogies have helped in indicating the trends of changes in the norms of business behavior in terms of life. </w:t>
      </w:r>
    </w:p>
    <w:p w:rsidR="00EA5D7A" w:rsidRDefault="00EA5D7A" w:rsidP="00EA5D7A">
      <w:pPr>
        <w:pStyle w:val="NormalWeb"/>
        <w:rPr>
          <w:color w:val="000000" w:themeColor="text1"/>
        </w:rPr>
      </w:pPr>
      <w:r w:rsidRPr="0078747A">
        <w:rPr>
          <w:color w:val="000000" w:themeColor="text1"/>
        </w:rPr>
        <w:t xml:space="preserve">Likewise, changes in the norms of business behavior in terms of attitude of the workers against inequality, find similarities in various countries at various stages of the history of industrial growth. Thus, this method gives a broad indication about the future events of general nature. </w:t>
      </w:r>
    </w:p>
    <w:p w:rsidR="009F74C9" w:rsidRPr="009F74C9" w:rsidRDefault="009F74C9" w:rsidP="009F74C9">
      <w:pPr>
        <w:spacing w:after="0" w:line="240" w:lineRule="auto"/>
        <w:rPr>
          <w:rFonts w:ascii="Times New Roman" w:eastAsia="Times New Roman" w:hAnsi="Times New Roman" w:cs="Times New Roman"/>
          <w:sz w:val="24"/>
          <w:szCs w:val="24"/>
          <w:lang w:bidi="gu-IN"/>
        </w:rPr>
      </w:pPr>
      <w:r w:rsidRPr="009F74C9">
        <w:rPr>
          <w:rFonts w:ascii="Arial" w:eastAsia="Times New Roman" w:hAnsi="Arial" w:cs="Arial"/>
          <w:color w:val="000000"/>
          <w:sz w:val="24"/>
          <w:szCs w:val="24"/>
          <w:shd w:val="clear" w:color="auto" w:fill="FFFFFF"/>
          <w:lang w:bidi="gu-IN"/>
        </w:rPr>
        <w:t> </w:t>
      </w: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b/>
          <w:bCs/>
          <w:color w:val="000000"/>
          <w:sz w:val="24"/>
          <w:szCs w:val="24"/>
          <w:lang w:bidi="gu-IN"/>
        </w:rPr>
        <w:t xml:space="preserve">ADVANTAGES </w:t>
      </w: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 </w:t>
      </w:r>
    </w:p>
    <w:p w:rsidR="009F74C9" w:rsidRP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The main advantage of historical research is that is permits theinvestigation of topics that could be studied in no other way.</w:t>
      </w:r>
    </w:p>
    <w:p w:rsidR="009F74C9" w:rsidRP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It is the only research method that can study evidence from the past.</w:t>
      </w:r>
    </w:p>
    <w:p w:rsid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The historical method is well suited for trend analysis.</w:t>
      </w:r>
    </w:p>
    <w:p w:rsidR="009F74C9" w:rsidRPr="009F74C9" w:rsidRDefault="009F74C9" w:rsidP="009F74C9">
      <w:pPr>
        <w:pStyle w:val="ListParagraph"/>
        <w:shd w:val="clear" w:color="auto" w:fill="FFFFFF"/>
        <w:spacing w:after="0" w:line="240" w:lineRule="auto"/>
        <w:rPr>
          <w:rFonts w:ascii="Times New Roman" w:eastAsia="Times New Roman" w:hAnsi="Times New Roman" w:cs="Times New Roman"/>
          <w:color w:val="000000"/>
          <w:sz w:val="24"/>
          <w:szCs w:val="24"/>
          <w:lang w:bidi="gu-IN"/>
        </w:rPr>
      </w:pP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b/>
          <w:bCs/>
          <w:color w:val="000000"/>
          <w:sz w:val="24"/>
          <w:szCs w:val="24"/>
          <w:lang w:bidi="gu-IN"/>
        </w:rPr>
        <w:t>Disadvantages: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Cannot control for threats to internal validity</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Limitations are imposed due to the content analysis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Researchers cannot ensure representation of the sample.</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Bias in interpreting historical sources.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Interpreting sources is very time consuming.</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Sources of historical materials may be problematic</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Lack of control over external variables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2. Survey Method:</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Surveys can be conducted to gather information on the intentions of the concerned people. For example, information may be collected through surveys about the probable expenditure of consumers on various items. Both quantitative and qualitative information may be collected by this method.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On the basis of such surveys, demand for various products can be projected. Survey method is suitable for forecasting demand—both of existing and new products. To limit the cost and time, the survey may be restricted to a sample from the prospective consumers. </w:t>
      </w:r>
    </w:p>
    <w:p w:rsidR="009F74C9" w:rsidRPr="009F74C9" w:rsidRDefault="009F74C9" w:rsidP="009F74C9">
      <w:pPr>
        <w:pStyle w:val="Heading3"/>
        <w:spacing w:before="384" w:after="144"/>
        <w:rPr>
          <w:rFonts w:ascii="Times New Roman" w:hAnsi="Times New Roman" w:cs="Times New Roman"/>
          <w:color w:val="002838"/>
        </w:rPr>
      </w:pPr>
      <w:r w:rsidRPr="009F74C9">
        <w:rPr>
          <w:rFonts w:ascii="Times New Roman" w:hAnsi="Times New Roman" w:cs="Times New Roman"/>
          <w:color w:val="002838"/>
        </w:rPr>
        <w:t>Advantages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Relatively easy to administer</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lastRenderedPageBreak/>
        <w:t>Can be developed in less time (compared to other data-collection methods)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Cost-effective, but cost depends on survey mode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Can be administered remotely via online, mobile devices, mail, email, kiosk, or telephone.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Conducted remotely can reduce or prevent geographical dependence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Capable of collecting data from a large number of respondents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Numerous questions can be asked about a subject, giving extensive flexibility in data analysis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With survey software, advanced statistical techniques can be utilized to analyze survey data to determine validity, reliability, and statistical significance, including the ability to analyze multiple variables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A broad range of data can be collected (e.g., attitudes, opinions, beliefs, values, behavior, factual).</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Standardized surveys are relatively free from several types of errors</w:t>
      </w:r>
    </w:p>
    <w:p w:rsidR="009F74C9" w:rsidRPr="009F74C9" w:rsidRDefault="009F74C9" w:rsidP="009F74C9">
      <w:pPr>
        <w:pStyle w:val="Heading3"/>
        <w:spacing w:before="384" w:after="144"/>
        <w:rPr>
          <w:rFonts w:ascii="Times New Roman" w:hAnsi="Times New Roman" w:cs="Times New Roman"/>
          <w:color w:val="002838"/>
        </w:rPr>
      </w:pPr>
      <w:r w:rsidRPr="009F74C9">
        <w:rPr>
          <w:rFonts w:ascii="Times New Roman" w:hAnsi="Times New Roman" w:cs="Times New Roman"/>
          <w:color w:val="002838"/>
        </w:rPr>
        <w:t>Disadvantages</w:t>
      </w:r>
    </w:p>
    <w:p w:rsidR="009F74C9" w:rsidRPr="009F74C9" w:rsidRDefault="009F74C9" w:rsidP="009F74C9">
      <w:pPr>
        <w:pStyle w:val="NormalWeb"/>
        <w:spacing w:before="0" w:beforeAutospacing="0"/>
        <w:rPr>
          <w:color w:val="002838"/>
        </w:rPr>
      </w:pPr>
      <w:r w:rsidRPr="009F74C9">
        <w:rPr>
          <w:color w:val="002838"/>
        </w:rPr>
        <w:t>The reliability of survey data may depend on the following factors: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Respondents may not feel encouraged to provide accurate, honest answers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Respondents may not feel comfortable providing answers that present themselves in a unfavorable manner.</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Respondents may not be fully aware of their reasons for any given answer because of lack of memory on the subject, or even boredom.</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Surveys with closed-ended questions may have a lower validity rate than other question types.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Data errors due to question non-responses may exist. The number of respondents who choose to respond to a survey question may be different from those who chose not to respond, thus creating bias.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Survey question answer options could lead to unclear data because certain answer options may be interpreted differently by respondents. For example, the answer option “somewhat agree” may represent different things to different subjects, and have its own meaning to each individual respondent.  ‘Yes’ or ‘no’ answer options can also be problematic. Respondents may answer “no” if the option “only once” is not available.</w:t>
      </w:r>
    </w:p>
    <w:p w:rsidR="009F74C9" w:rsidRPr="003E2495" w:rsidRDefault="009F74C9" w:rsidP="008F284C">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Customized surveys can run the risk of containing certain types of errors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3. Opinion Poll:</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Opinion poll is conducted to assess the opinion of the experienced persons and experts in the particular field whose views carry a lot of weight. For example, opinion polls are very popular to predict the outcome of elections in many countries including India. Similarly, an opinion poll of the sales representatives, wholesalers or marketing experts may be helpful in formulating demand projections.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If opinion polls give widely divergent views, the experts may be called for discussion and explanation of why they are holding a particular view. They may be asked to comment on the views of the others, to revise their views in the context of the opposite views, and consensus may emerge. Then, it becomes the estimate of future events. </w:t>
      </w:r>
    </w:p>
    <w:p w:rsidR="00317C63" w:rsidRPr="00317C63" w:rsidRDefault="00317C63" w:rsidP="00317C63">
      <w:pPr>
        <w:pStyle w:val="Heading3"/>
        <w:shd w:val="clear" w:color="auto" w:fill="FFFFFF"/>
        <w:spacing w:before="0" w:after="300" w:line="288" w:lineRule="atLeast"/>
        <w:rPr>
          <w:rFonts w:ascii="Times New Roman" w:hAnsi="Times New Roman" w:cs="Times New Roman"/>
          <w:color w:val="3A3A3A"/>
        </w:rPr>
      </w:pPr>
      <w:r w:rsidRPr="00317C63">
        <w:rPr>
          <w:rFonts w:ascii="Times New Roman" w:hAnsi="Times New Roman" w:cs="Times New Roman"/>
          <w:b/>
          <w:bCs/>
          <w:color w:val="3A3A3A"/>
        </w:rPr>
        <w:lastRenderedPageBreak/>
        <w:t>The Pros of Opinion Polling</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1. A majority opinion can be determined without an election. </w:t>
      </w:r>
      <w:r w:rsidRPr="00317C63">
        <w:rPr>
          <w:color w:val="3A3A3A"/>
        </w:rPr>
        <w:br/>
        <w:t>Opinion polls are an easy way to see how the general public is thinking or feeling about any given subject. Instead of the costs of a referendum or an election on the issue, opinion polls can help those in leadership to determine what the best response should be from the governing body. This applies in the business world just as it does the political world.</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2. Randomness helps to create more potential accuracy. </w:t>
      </w:r>
      <w:r w:rsidRPr="00317C63">
        <w:rPr>
          <w:color w:val="3A3A3A"/>
        </w:rPr>
        <w:br/>
        <w:t>Because opinion polls are usually random interviews of average people within a core demographic, the information is generally accurate when it goes outward to the feelings of the entire demographic. Although small population samples hinder this process [100 people out of 100 million is hardly reflective], large population samples can create some solid information.</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3. Facts can help people identify thinking errors. </w:t>
      </w:r>
      <w:r w:rsidRPr="00317C63">
        <w:rPr>
          <w:color w:val="3A3A3A"/>
        </w:rPr>
        <w:br/>
        <w:t>Many people form opinions based on what they see as relevant facts. If those facts can be proven false thanks to data collected through opinion polls and other avenues, then it becomes possible for people to find a way to change their mind or deepen their perspective. This happens because opinion polls give people the opportunity to see their perspectives through the eyes of another.</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4. It is highly affordable to complete.</w:t>
      </w:r>
      <w:r w:rsidRPr="00317C63">
        <w:rPr>
          <w:color w:val="3A3A3A"/>
        </w:rPr>
        <w:br/>
        <w:t>To complete an opinion poll, all someone has to do is pick up a telephone or head out into the streets to begin speaking with people. Many polls can be completed over the course of a day or two with very minimal effort and then the data can be compiled to create relevant information.</w:t>
      </w:r>
    </w:p>
    <w:p w:rsidR="00317C63" w:rsidRPr="00317C63" w:rsidRDefault="00317C63" w:rsidP="00317C63">
      <w:pPr>
        <w:pStyle w:val="Heading3"/>
        <w:shd w:val="clear" w:color="auto" w:fill="FFFFFF"/>
        <w:spacing w:before="0" w:after="300" w:line="288" w:lineRule="atLeast"/>
        <w:rPr>
          <w:rFonts w:ascii="Times New Roman" w:hAnsi="Times New Roman" w:cs="Times New Roman"/>
          <w:color w:val="3A3A3A"/>
        </w:rPr>
      </w:pPr>
      <w:r w:rsidRPr="00317C63">
        <w:rPr>
          <w:rFonts w:ascii="Times New Roman" w:hAnsi="Times New Roman" w:cs="Times New Roman"/>
          <w:b/>
          <w:bCs/>
          <w:color w:val="3A3A3A"/>
        </w:rPr>
        <w:t>The Cons of Opinion Polling</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1. The results can influence others in a negative way. </w:t>
      </w:r>
      <w:r w:rsidRPr="00317C63">
        <w:rPr>
          <w:color w:val="3A3A3A"/>
        </w:rPr>
        <w:br/>
        <w:t>Opinion polls that are released in real-time can have a detrimental effect on certain population groups. A classic example of this is during the US Presidential election every 4 years. Because there is a 3 hour time difference from the East Coast and West Coast of the US, opinion polls that dictate a projected winner when some states are still voting can influence the actions of others.</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2. The results are not always accurate. </w:t>
      </w:r>
      <w:r w:rsidRPr="00317C63">
        <w:rPr>
          <w:color w:val="3A3A3A"/>
        </w:rPr>
        <w:br/>
        <w:t>The answers given in an opinion poll are not always a true reflection of what a person’s opinion happens to be. Opinions are nuanced and subtle, based on individual experiences and thoughts. A simple “yes” or “no” doesn’t reflect those nuances at all. Someone might say “yes” to being pro-choice, yet their opinion regarding the subject has varying degrees of nuance that might make it seem like they could say “yes” to being pro-life as well.</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3. Samples are only a random reflection of opinions. </w:t>
      </w:r>
      <w:r w:rsidRPr="00317C63">
        <w:rPr>
          <w:color w:val="3A3A3A"/>
        </w:rPr>
        <w:br/>
        <w:t>The random sampling process helps to eliminate errors, but it also means that there is the possibility that only a small sub-section of a targeted demographic has been interviewed for the poll. If you take 100 random people in any group from the street and ask them a question, there’s a chance that you could 100 similar answers. That’s the nature of randomness.</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4. People can try to alter the results of an opinion poll by providing false answers.</w:t>
      </w:r>
      <w:r w:rsidRPr="00317C63">
        <w:rPr>
          <w:color w:val="3A3A3A"/>
        </w:rPr>
        <w:br/>
        <w:t>The one primary weakness of an opinion poll is that it must make an assumption that everyone interviewed is telling the truth. If enough people got involved with a poll and wanted to alter the results by giving false opinions, then the information would be skewed and no one would ever realize it.</w:t>
      </w:r>
    </w:p>
    <w:p w:rsidR="00317C63" w:rsidRPr="008F284C" w:rsidRDefault="00317C63"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lastRenderedPageBreak/>
        <w:t xml:space="preserve">4. Business Barometers: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A barometer is used to measure the atmospheric pressure. In the same way, index numbers are used to measure the state of an economy between two or more periods. These index numbers are the device to study the trends, seasonal fluctuations, cyclical movements, and irregular fluctuations.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These index numbers, when used in combination with one another, provide indications as to the direction in which the economy is proceeding. Thus, with the business activity index numbers, it becomes easy to forecast the future course of action.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However, it should be kept in mind that business barometers have their own limitations and they are not sure road to success. All types of business do not follow the general trend but different index numbers have to be prepared for different activities, etc. </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5. Time Series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Time series analysis involves decomposition of historical series into its various components, viz. trend, seasonal variances, cyclical variations, and random variances. When the various components of a time series are separated, the variation of a particular situation, the subject under study, can be known over the period of time and projection can be made about the future. </w:t>
      </w:r>
    </w:p>
    <w:p w:rsidR="00317C63"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A trend can be known over the period of time which may be true for the future also. However, time series analysis should be used as a basis for forecasting when data are available for a long period of time and tendencies disclosed by the trend and seasonal facto</w:t>
      </w:r>
      <w:r w:rsidR="00317C63">
        <w:rPr>
          <w:rFonts w:ascii="Times New Roman" w:eastAsia="Times New Roman" w:hAnsi="Times New Roman" w:cs="Times New Roman"/>
          <w:color w:val="000000" w:themeColor="text1"/>
          <w:sz w:val="24"/>
          <w:szCs w:val="24"/>
        </w:rPr>
        <w:t>rs are fairly clear and stable.</w:t>
      </w:r>
    </w:p>
    <w:p w:rsidR="00317C63" w:rsidRPr="00317C63" w:rsidRDefault="00317C63" w:rsidP="008F284C">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Advantages </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Reliability</w:t>
      </w:r>
    </w:p>
    <w:p w:rsidR="00317C63" w:rsidRPr="00317C63" w:rsidRDefault="00317C63" w:rsidP="00317C63">
      <w:pPr>
        <w:pStyle w:val="NormalWeb"/>
        <w:shd w:val="clear" w:color="auto" w:fill="FCFCFC"/>
        <w:rPr>
          <w:color w:val="000000"/>
          <w:spacing w:val="2"/>
        </w:rPr>
      </w:pPr>
      <w:r w:rsidRPr="00317C63">
        <w:rPr>
          <w:color w:val="000000"/>
          <w:spacing w:val="2"/>
        </w:rPr>
        <w:t>Historical data used in time series tests represent conditions reporting along a progressive, linear chart. The time series method of forecasting is the most reliable when the data represents a broad time period. Information about conditions can be extracted by measuring data at various time intervals -- e.g., hourly, daily, monthly, quarterly, annually or at any other time interval. Forecasts are the soundest when based on large numbers of observations for longer time periods to measure patterns in conditions.</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Seasonal Patterns</w:t>
      </w:r>
    </w:p>
    <w:p w:rsidR="00317C63" w:rsidRPr="00317C63" w:rsidRDefault="00317C63" w:rsidP="00317C63">
      <w:pPr>
        <w:pStyle w:val="NormalWeb"/>
        <w:shd w:val="clear" w:color="auto" w:fill="FCFCFC"/>
        <w:rPr>
          <w:color w:val="000000"/>
          <w:spacing w:val="2"/>
        </w:rPr>
      </w:pPr>
      <w:r w:rsidRPr="00317C63">
        <w:rPr>
          <w:color w:val="000000"/>
          <w:spacing w:val="2"/>
        </w:rPr>
        <w:t>Data points variances measured and compared from year to year can reveal seasonal fluctuation patterns that can serve as the basis for future forecasts. This type of information is of particular importance to markets whose products fluctuate seasonally, such as commodities and clothing retail businesses. For retailers, for instance, time series data may reveal that consumer demand for winter clothes spikes at a distinct time period each year, information that would be important in forecasting production and delivery require.</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lastRenderedPageBreak/>
        <w:t>Trend Estimations</w:t>
      </w:r>
    </w:p>
    <w:p w:rsidR="00317C63" w:rsidRPr="00317C63" w:rsidRDefault="00317C63" w:rsidP="00317C63">
      <w:pPr>
        <w:pStyle w:val="NormalWeb"/>
        <w:shd w:val="clear" w:color="auto" w:fill="FCFCFC"/>
        <w:rPr>
          <w:color w:val="000000"/>
          <w:spacing w:val="2"/>
        </w:rPr>
      </w:pPr>
      <w:r w:rsidRPr="00317C63">
        <w:rPr>
          <w:color w:val="000000"/>
          <w:spacing w:val="2"/>
        </w:rPr>
        <w:t>As a linear model of analysis, the time series method can also be used to identify trends. Data tendencies reporting from time series charts can be useful to managers when measurements show an increase or decrease in sales for a particular product or good. For example, an upward trend in the daily sales for widget X at a particular franchise store may serve the basis for trend estimation at similarly situated franchise stores.</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Growth</w:t>
      </w:r>
    </w:p>
    <w:p w:rsidR="00317C63" w:rsidRPr="00317C63" w:rsidRDefault="00317C63" w:rsidP="00317C63">
      <w:pPr>
        <w:pStyle w:val="NormalWeb"/>
        <w:shd w:val="clear" w:color="auto" w:fill="FCFCFC"/>
        <w:rPr>
          <w:color w:val="000000"/>
          <w:spacing w:val="2"/>
        </w:rPr>
      </w:pPr>
      <w:r w:rsidRPr="00317C63">
        <w:rPr>
          <w:color w:val="000000"/>
          <w:spacing w:val="2"/>
        </w:rPr>
        <w:t>The time series method is a useful tool to measure both financial and endogenous growth, according to Professor Hossein Arsham of the University of Baltimore. In contrast with financial growth, endogenous growth is the development that occurs from within from an organization's internal human capital that can lead to economic growth. The impact of policy variables, for instance, can be evidenced through time series tests.</w:t>
      </w:r>
    </w:p>
    <w:p w:rsidR="00317C63" w:rsidRPr="00317C63" w:rsidRDefault="00317C63" w:rsidP="00317C63">
      <w:pPr>
        <w:pStyle w:val="Heading4"/>
        <w:shd w:val="clear" w:color="auto" w:fill="FFFFFF"/>
        <w:spacing w:before="0" w:line="360" w:lineRule="atLeast"/>
        <w:textAlignment w:val="baseline"/>
        <w:rPr>
          <w:rFonts w:ascii="Times New Roman" w:hAnsi="Times New Roman" w:cs="Times New Roman"/>
          <w:i w:val="0"/>
          <w:iCs w:val="0"/>
          <w:caps/>
          <w:color w:val="000000" w:themeColor="text1"/>
          <w:sz w:val="24"/>
          <w:szCs w:val="24"/>
        </w:rPr>
      </w:pPr>
      <w:r w:rsidRPr="00317C63">
        <w:rPr>
          <w:rFonts w:ascii="Times New Roman" w:hAnsi="Times New Roman" w:cs="Times New Roman"/>
          <w:i w:val="0"/>
          <w:iCs w:val="0"/>
          <w:color w:val="000000" w:themeColor="text1"/>
          <w:sz w:val="24"/>
          <w:szCs w:val="24"/>
          <w:bdr w:val="none" w:sz="0" w:space="0" w:color="auto" w:frame="1"/>
        </w:rPr>
        <w:t xml:space="preserve">Disadvantages </w:t>
      </w:r>
    </w:p>
    <w:p w:rsidR="00317C63" w:rsidRPr="00317C63" w:rsidRDefault="00317C63" w:rsidP="00317C63">
      <w:pPr>
        <w:pStyle w:val="NormalWeb"/>
        <w:shd w:val="clear" w:color="auto" w:fill="FFFFFF"/>
        <w:spacing w:before="0" w:beforeAutospacing="0" w:after="0" w:afterAutospacing="0" w:line="480" w:lineRule="atLeast"/>
        <w:textAlignment w:val="baseline"/>
        <w:rPr>
          <w:ins w:id="1" w:author="Unknown"/>
          <w:color w:val="0D0D0D" w:themeColor="text1" w:themeTint="F2"/>
        </w:rPr>
      </w:pPr>
      <w:r w:rsidRPr="00317C63">
        <w:rPr>
          <w:color w:val="000000" w:themeColor="text1"/>
          <w:bdr w:val="none" w:sz="0" w:space="0" w:color="auto" w:frame="1"/>
        </w:rPr>
        <w:t xml:space="preserve"> </w:t>
      </w:r>
      <w:ins w:id="2" w:author="Unknown">
        <w:r w:rsidRPr="00317C63">
          <w:rPr>
            <w:color w:val="0D0D0D" w:themeColor="text1" w:themeTint="F2"/>
            <w:bdr w:val="none" w:sz="0" w:space="0" w:color="auto" w:frame="1"/>
          </w:rPr>
          <w:t>(a) Selection of Base Year:</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3" w:author="Unknown"/>
          <w:color w:val="0D0D0D" w:themeColor="text1" w:themeTint="F2"/>
        </w:rPr>
      </w:pPr>
      <w:ins w:id="4" w:author="Unknown">
        <w:r w:rsidRPr="00317C63">
          <w:rPr>
            <w:color w:val="0D0D0D" w:themeColor="text1" w:themeTint="F2"/>
          </w:rPr>
          <w:t>It is not so easy to select the base year. Usually, a normal year is taken as the base year. But it is very difficult to select such a base year for the propose of ascertaining the trend. Otherwise, comparison or trend analyses will be of no value.</w:t>
        </w:r>
      </w:ins>
    </w:p>
    <w:p w:rsidR="00317C63" w:rsidRPr="00317C63" w:rsidRDefault="00317C63" w:rsidP="00317C63">
      <w:pPr>
        <w:pStyle w:val="NormalWeb"/>
        <w:shd w:val="clear" w:color="auto" w:fill="FFFFFF"/>
        <w:spacing w:before="0" w:beforeAutospacing="0" w:after="0" w:afterAutospacing="0" w:line="480" w:lineRule="atLeast"/>
        <w:textAlignment w:val="baseline"/>
        <w:rPr>
          <w:ins w:id="5" w:author="Unknown"/>
          <w:color w:val="0D0D0D" w:themeColor="text1" w:themeTint="F2"/>
        </w:rPr>
      </w:pPr>
      <w:ins w:id="6" w:author="Unknown">
        <w:r w:rsidRPr="00317C63">
          <w:rPr>
            <w:color w:val="0D0D0D" w:themeColor="text1" w:themeTint="F2"/>
            <w:bdr w:val="none" w:sz="0" w:space="0" w:color="auto" w:frame="1"/>
          </w:rPr>
          <w:t>(b) Consistency:</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7" w:author="Unknown"/>
          <w:color w:val="0D0D0D" w:themeColor="text1" w:themeTint="F2"/>
        </w:rPr>
      </w:pPr>
      <w:ins w:id="8" w:author="Unknown">
        <w:r w:rsidRPr="00317C63">
          <w:rPr>
            <w:color w:val="0D0D0D" w:themeColor="text1" w:themeTint="F2"/>
          </w:rPr>
          <w:t>It is also very difficult to follow a consistent accounting principle and policy particularly when the trends of business accounting are constantly changing.</w:t>
        </w:r>
      </w:ins>
    </w:p>
    <w:p w:rsidR="00317C63" w:rsidRPr="00317C63" w:rsidRDefault="00317C63" w:rsidP="00317C63">
      <w:pPr>
        <w:pStyle w:val="NormalWeb"/>
        <w:shd w:val="clear" w:color="auto" w:fill="FFFFFF"/>
        <w:spacing w:before="0" w:beforeAutospacing="0" w:after="0" w:afterAutospacing="0" w:line="480" w:lineRule="atLeast"/>
        <w:textAlignment w:val="baseline"/>
        <w:rPr>
          <w:ins w:id="9" w:author="Unknown"/>
          <w:color w:val="0D0D0D" w:themeColor="text1" w:themeTint="F2"/>
        </w:rPr>
      </w:pPr>
      <w:ins w:id="10" w:author="Unknown">
        <w:r w:rsidRPr="00317C63">
          <w:rPr>
            <w:color w:val="0D0D0D" w:themeColor="text1" w:themeTint="F2"/>
            <w:bdr w:val="none" w:sz="0" w:space="0" w:color="auto" w:frame="1"/>
          </w:rPr>
          <w:t>(c) Useless in Inflationary Situations:</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11" w:author="Unknown"/>
          <w:color w:val="0D0D0D" w:themeColor="text1" w:themeTint="F2"/>
        </w:rPr>
      </w:pPr>
      <w:ins w:id="12" w:author="Unknown">
        <w:r w:rsidRPr="00317C63">
          <w:rPr>
            <w:color w:val="0D0D0D" w:themeColor="text1" w:themeTint="F2"/>
          </w:rPr>
          <w:t>Analysis of trend percentage is useless at the time of price-level change (i.e. in inflation). Trends of data which are taken for comparison will present a misleading result</w:t>
        </w:r>
      </w:ins>
    </w:p>
    <w:p w:rsidR="00317C63" w:rsidRPr="00317C63" w:rsidRDefault="00317C63" w:rsidP="00317C63">
      <w:pPr>
        <w:pStyle w:val="Heading4"/>
        <w:rPr>
          <w:rFonts w:ascii="Times New Roman" w:hAnsi="Times New Roman" w:cs="Times New Roman"/>
          <w:b/>
          <w:bCs/>
          <w:i w:val="0"/>
          <w:iCs w:val="0"/>
          <w:color w:val="000000"/>
          <w:sz w:val="24"/>
          <w:szCs w:val="24"/>
        </w:rPr>
      </w:pPr>
      <w:r w:rsidRPr="00317C63">
        <w:rPr>
          <w:rFonts w:ascii="Times New Roman" w:hAnsi="Times New Roman" w:cs="Times New Roman"/>
          <w:b/>
          <w:bCs/>
          <w:i w:val="0"/>
          <w:iCs w:val="0"/>
          <w:color w:val="000000"/>
          <w:sz w:val="24"/>
          <w:szCs w:val="24"/>
        </w:rPr>
        <w:t>Analyzing the Impact of Single Events</w:t>
      </w:r>
    </w:p>
    <w:p w:rsidR="00317C63" w:rsidRPr="00317C63" w:rsidRDefault="00317C63" w:rsidP="00317C63">
      <w:pPr>
        <w:rPr>
          <w:rFonts w:ascii="Times New Roman" w:hAnsi="Times New Roman" w:cs="Times New Roman"/>
          <w:sz w:val="24"/>
          <w:szCs w:val="24"/>
        </w:rPr>
      </w:pPr>
      <w:r w:rsidRPr="00317C63">
        <w:rPr>
          <w:rFonts w:ascii="Times New Roman" w:hAnsi="Times New Roman" w:cs="Times New Roman"/>
          <w:color w:val="000000"/>
          <w:sz w:val="24"/>
          <w:szCs w:val="24"/>
        </w:rPr>
        <w:t>When you try to assess the impact of a single event, the major problem is that there are always many events occurring at any one time. Suppose you are trying to assess the effect of a new toll on bridge A on traffic across bridge B, but a new store opened near bridge B the same day the toll was introduced, permanently increasing traffic on bridge B. When critics remind us that "correlation does not imply causation", they are mostly talking about the possible effects of overlooked </w:t>
      </w:r>
      <w:r w:rsidRPr="00317C63">
        <w:rPr>
          <w:rFonts w:ascii="Times New Roman" w:hAnsi="Times New Roman" w:cs="Times New Roman"/>
          <w:i/>
          <w:iCs/>
          <w:color w:val="000000"/>
          <w:sz w:val="24"/>
          <w:szCs w:val="24"/>
        </w:rPr>
        <w:t>variables</w:t>
      </w:r>
      <w:r w:rsidRPr="00317C63">
        <w:rPr>
          <w:rFonts w:ascii="Times New Roman" w:hAnsi="Times New Roman" w:cs="Times New Roman"/>
          <w:color w:val="000000"/>
          <w:sz w:val="24"/>
          <w:szCs w:val="24"/>
        </w:rPr>
        <w:t>. But in these time-series examples we are talking about the possible effects of overlooked </w:t>
      </w:r>
      <w:r w:rsidRPr="00317C63">
        <w:rPr>
          <w:rFonts w:ascii="Times New Roman" w:hAnsi="Times New Roman" w:cs="Times New Roman"/>
          <w:i/>
          <w:iCs/>
          <w:color w:val="000000"/>
          <w:sz w:val="24"/>
          <w:szCs w:val="24"/>
        </w:rPr>
        <w:t>events</w:t>
      </w:r>
      <w:r w:rsidRPr="00317C63">
        <w:rPr>
          <w:rFonts w:ascii="Times New Roman" w:hAnsi="Times New Roman" w:cs="Times New Roman"/>
          <w:color w:val="000000"/>
          <w:sz w:val="24"/>
          <w:szCs w:val="24"/>
        </w:rPr>
        <w:t>. It's difficult to say which type of problem is more intractable, but they do seem to be two different types of problem.</w:t>
      </w:r>
    </w:p>
    <w:p w:rsidR="00317C63" w:rsidRPr="00317C63" w:rsidRDefault="00317C63" w:rsidP="00317C63">
      <w:pPr>
        <w:pStyle w:val="Heading4"/>
        <w:rPr>
          <w:rFonts w:ascii="Times New Roman" w:hAnsi="Times New Roman" w:cs="Times New Roman"/>
          <w:b/>
          <w:bCs/>
          <w:i w:val="0"/>
          <w:iCs w:val="0"/>
          <w:color w:val="000000"/>
          <w:sz w:val="24"/>
          <w:szCs w:val="24"/>
        </w:rPr>
      </w:pPr>
      <w:r w:rsidRPr="00317C63">
        <w:rPr>
          <w:rFonts w:ascii="Times New Roman" w:hAnsi="Times New Roman" w:cs="Times New Roman"/>
          <w:b/>
          <w:bCs/>
          <w:i w:val="0"/>
          <w:iCs w:val="0"/>
          <w:color w:val="000000"/>
          <w:sz w:val="24"/>
          <w:szCs w:val="24"/>
        </w:rPr>
        <w:lastRenderedPageBreak/>
        <w:t>Analyzing Causal Patterns</w:t>
      </w:r>
    </w:p>
    <w:p w:rsidR="00317C63" w:rsidRPr="00317C63" w:rsidRDefault="00317C63" w:rsidP="00317C63">
      <w:pPr>
        <w:rPr>
          <w:rFonts w:ascii="Times New Roman" w:hAnsi="Times New Roman" w:cs="Times New Roman"/>
          <w:sz w:val="24"/>
          <w:szCs w:val="24"/>
        </w:rPr>
      </w:pPr>
      <w:r w:rsidRPr="00317C63">
        <w:rPr>
          <w:rFonts w:ascii="Times New Roman" w:hAnsi="Times New Roman" w:cs="Times New Roman"/>
          <w:color w:val="000000"/>
          <w:sz w:val="24"/>
          <w:szCs w:val="24"/>
        </w:rPr>
        <w:t>When scientists use time series to study the effects of one variable on another, they usually have at least two time series--one for the independent variable and one for the dependent--as in our earlier example on the relation between unemployment and crime. The problems in analyzing causal patterns are difficult but not impossible.</w:t>
      </w:r>
    </w:p>
    <w:p w:rsidR="00317C63" w:rsidRPr="00317C63" w:rsidRDefault="00317C63" w:rsidP="00317C63">
      <w:pPr>
        <w:pStyle w:val="NormalWeb"/>
        <w:rPr>
          <w:color w:val="000000"/>
        </w:rPr>
      </w:pPr>
      <w:r w:rsidRPr="00317C63">
        <w:rPr>
          <w:color w:val="000000"/>
        </w:rPr>
        <w:t>One problem with such research is that because the observations within each series are not independent of each other, the probability of finding a high correlation between the two series may be higher than is suggested by standard formulas. Later we describe a solution to this problem.</w:t>
      </w:r>
    </w:p>
    <w:p w:rsidR="00317C63" w:rsidRPr="00317C63" w:rsidRDefault="00317C63" w:rsidP="00317C63">
      <w:pPr>
        <w:pStyle w:val="NormalWeb"/>
        <w:rPr>
          <w:color w:val="000000"/>
        </w:rPr>
      </w:pPr>
      <w:r w:rsidRPr="00317C63">
        <w:rPr>
          <w:color w:val="000000"/>
        </w:rPr>
        <w:t>A second problem is that it is rarely reasonable to assume that the time sequence of the causal patterns matches the time periods in the study. Thus if increased unemployment typically produced an increase in crime exactly six months later but not five months later, then it would be fairly easy to discover that relationship by correlating monthly changes in unemployment with monthly changes in crime six months later. However, it is much more plausible to assume that increased unemployment in January produces a slight rise in crime during February, a further slight rise during March, and so on for several months. Such effects can be much more difficult to detect, though later we do suggest a solution to this problem.</w:t>
      </w:r>
    </w:p>
    <w:p w:rsidR="00317C63" w:rsidRPr="00386E2A" w:rsidRDefault="00317C63" w:rsidP="00386E2A">
      <w:pPr>
        <w:pStyle w:val="NormalWeb"/>
        <w:rPr>
          <w:color w:val="000000"/>
          <w:sz w:val="27"/>
          <w:szCs w:val="27"/>
        </w:rPr>
      </w:pPr>
      <w:r w:rsidRPr="00317C63">
        <w:rPr>
          <w:color w:val="000000"/>
        </w:rPr>
        <w:t>A third problem in analyzing causal patterns is the familiar problem that correlation does not imply causation. As in ordinary regression problems, it helps to be able to control statistically for covariates. Later we describe one way to do this in time-series problems.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6. Regression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Regression analysis is meant to disclose the relative movements of two or more inter-related series. It is used to estimate the changes in one variable as a result of specified changes in other variable or variables. In economic and business situations, a number of factors affect a business activity simultaneously.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Regression analysis helps in isolating the effects of such factors to a great extent. For example, if we know that there is a positive relationship between advertising expenditure and volume of sales or between sales and profit, it is possible to have estimate of the sales on the basis of advertising, or of the profit on the basis of projected sales, provided other things remain the same. </w:t>
      </w:r>
    </w:p>
    <w:p w:rsidR="00386E2A" w:rsidRPr="00386E2A" w:rsidRDefault="00386E2A" w:rsidP="008F284C">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386E2A">
        <w:rPr>
          <w:rFonts w:ascii="Times New Roman" w:eastAsia="Times New Roman" w:hAnsi="Times New Roman" w:cs="Times New Roman"/>
          <w:b/>
          <w:bCs/>
          <w:color w:val="000000" w:themeColor="text1"/>
          <w:sz w:val="24"/>
          <w:szCs w:val="24"/>
        </w:rPr>
        <w:t>Advantages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Making Predictions and Forecasts</w:t>
      </w:r>
    </w:p>
    <w:p w:rsidR="00386E2A" w:rsidRPr="00386E2A" w:rsidRDefault="00386E2A" w:rsidP="00386E2A">
      <w:pPr>
        <w:pStyle w:val="NormalWeb"/>
        <w:shd w:val="clear" w:color="auto" w:fill="FCFCFC"/>
        <w:rPr>
          <w:color w:val="000000"/>
          <w:spacing w:val="2"/>
        </w:rPr>
      </w:pPr>
      <w:r w:rsidRPr="00386E2A">
        <w:rPr>
          <w:color w:val="000000"/>
          <w:spacing w:val="2"/>
        </w:rPr>
        <w:t>Forecasting future results is the most common application of regression analysis in business.</w:t>
      </w:r>
    </w:p>
    <w:p w:rsidR="00386E2A" w:rsidRPr="00386E2A" w:rsidRDefault="00386E2A" w:rsidP="00386E2A">
      <w:pPr>
        <w:pStyle w:val="NormalWeb"/>
        <w:shd w:val="clear" w:color="auto" w:fill="FCFCFC"/>
        <w:rPr>
          <w:color w:val="000000"/>
          <w:spacing w:val="2"/>
        </w:rPr>
      </w:pPr>
      <w:r w:rsidRPr="00386E2A">
        <w:rPr>
          <w:color w:val="000000"/>
          <w:spacing w:val="2"/>
        </w:rPr>
        <w:t>As with the example of the juice truck, regression methods are useful for making predictions about a dependent variable, sales in this case, as a result of changes in an independent variable – temperature.</w:t>
      </w:r>
    </w:p>
    <w:p w:rsidR="00386E2A" w:rsidRPr="00386E2A" w:rsidRDefault="00386E2A" w:rsidP="00386E2A">
      <w:pPr>
        <w:pStyle w:val="NormalWeb"/>
        <w:shd w:val="clear" w:color="auto" w:fill="FCFCFC"/>
        <w:rPr>
          <w:color w:val="000000"/>
          <w:spacing w:val="2"/>
        </w:rPr>
      </w:pPr>
      <w:r w:rsidRPr="00386E2A">
        <w:rPr>
          <w:color w:val="000000"/>
          <w:spacing w:val="2"/>
        </w:rPr>
        <w:lastRenderedPageBreak/>
        <w:t>Another example is when insurance companies use regression programs to predict the number of claims based on the credit scores of the insureds.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Improving Business Efficiency</w:t>
      </w:r>
    </w:p>
    <w:p w:rsidR="00386E2A" w:rsidRPr="00386E2A" w:rsidRDefault="00386E2A" w:rsidP="00386E2A">
      <w:pPr>
        <w:pStyle w:val="NormalWeb"/>
        <w:shd w:val="clear" w:color="auto" w:fill="FCFCFC"/>
        <w:rPr>
          <w:color w:val="000000"/>
          <w:spacing w:val="2"/>
        </w:rPr>
      </w:pPr>
      <w:r w:rsidRPr="00386E2A">
        <w:rPr>
          <w:color w:val="000000"/>
          <w:spacing w:val="2"/>
        </w:rPr>
        <w:t>Managers exploit the advantages of regression models in finding ways to improve the efficiency of business processes.</w:t>
      </w:r>
    </w:p>
    <w:p w:rsidR="00386E2A" w:rsidRPr="00386E2A" w:rsidRDefault="00386E2A" w:rsidP="00386E2A">
      <w:pPr>
        <w:pStyle w:val="NormalWeb"/>
        <w:shd w:val="clear" w:color="auto" w:fill="FCFCFC"/>
        <w:rPr>
          <w:color w:val="000000"/>
          <w:spacing w:val="2"/>
        </w:rPr>
      </w:pPr>
      <w:r w:rsidRPr="00386E2A">
        <w:rPr>
          <w:color w:val="000000"/>
          <w:spacing w:val="2"/>
        </w:rPr>
        <w:t>The owner of the juice truck used regression techniques to determine more economical order quantities based on weather forecasts. This same analysis might even help him in scheduling work hours for employees and also lay the groundwork for ordering another truck to exploit a different location.</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Supporting Business Decisions</w:t>
      </w:r>
    </w:p>
    <w:p w:rsidR="00386E2A" w:rsidRPr="00386E2A" w:rsidRDefault="00386E2A" w:rsidP="00386E2A">
      <w:pPr>
        <w:pStyle w:val="NormalWeb"/>
        <w:shd w:val="clear" w:color="auto" w:fill="FCFCFC"/>
        <w:rPr>
          <w:color w:val="000000"/>
          <w:spacing w:val="2"/>
        </w:rPr>
      </w:pPr>
      <w:r w:rsidRPr="00386E2A">
        <w:rPr>
          <w:color w:val="000000"/>
          <w:spacing w:val="2"/>
        </w:rPr>
        <w:t>Business owners are always looking for ways to improve and use resources effectively. Making decisions is never a sure thing, but regression analysis can improve the odds for getting better results.</w:t>
      </w:r>
    </w:p>
    <w:p w:rsidR="00386E2A" w:rsidRPr="00386E2A" w:rsidRDefault="00386E2A" w:rsidP="00386E2A">
      <w:pPr>
        <w:pStyle w:val="NormalWeb"/>
        <w:shd w:val="clear" w:color="auto" w:fill="FCFCFC"/>
        <w:rPr>
          <w:color w:val="000000"/>
          <w:spacing w:val="2"/>
        </w:rPr>
      </w:pPr>
      <w:r w:rsidRPr="00386E2A">
        <w:rPr>
          <w:color w:val="000000"/>
          <w:spacing w:val="2"/>
        </w:rPr>
        <w:t>Suppose the marketing department wants to increase the frequency of radio and television ads. What is the likelihood that the increased ad frequency will lead to a rise in sales? Will the profits from any sales growth be enough to offset the cost of more ads?</w:t>
      </w:r>
    </w:p>
    <w:p w:rsidR="00386E2A" w:rsidRPr="00386E2A" w:rsidRDefault="00386E2A" w:rsidP="00386E2A">
      <w:pPr>
        <w:pStyle w:val="NormalWeb"/>
        <w:shd w:val="clear" w:color="auto" w:fill="FCFCFC"/>
        <w:rPr>
          <w:color w:val="000000"/>
          <w:spacing w:val="2"/>
        </w:rPr>
      </w:pPr>
      <w:r w:rsidRPr="00386E2A">
        <w:rPr>
          <w:color w:val="000000"/>
          <w:spacing w:val="2"/>
        </w:rPr>
        <w:t>A regression analysis could provide some insight into the connection between increased advertising and profitable sales growth.</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Analyzing Results and Correcting Errors</w:t>
      </w:r>
    </w:p>
    <w:p w:rsidR="00386E2A" w:rsidRPr="00386E2A" w:rsidRDefault="00386E2A" w:rsidP="00386E2A">
      <w:pPr>
        <w:pStyle w:val="NormalWeb"/>
        <w:shd w:val="clear" w:color="auto" w:fill="FCFCFC"/>
        <w:rPr>
          <w:color w:val="000000"/>
          <w:spacing w:val="2"/>
        </w:rPr>
      </w:pPr>
      <w:r w:rsidRPr="00386E2A">
        <w:rPr>
          <w:color w:val="000000"/>
          <w:spacing w:val="2"/>
        </w:rPr>
        <w:t>Regressions models are useful to analyze the actual results from decisions that might seem, at first, intuitively correct.</w:t>
      </w:r>
    </w:p>
    <w:p w:rsidR="00386E2A" w:rsidRPr="00386E2A" w:rsidRDefault="00386E2A" w:rsidP="00386E2A">
      <w:pPr>
        <w:pStyle w:val="NormalWeb"/>
        <w:shd w:val="clear" w:color="auto" w:fill="FCFCFC"/>
        <w:rPr>
          <w:color w:val="000000"/>
          <w:spacing w:val="2"/>
        </w:rPr>
      </w:pPr>
      <w:r w:rsidRPr="00386E2A">
        <w:rPr>
          <w:color w:val="000000"/>
          <w:spacing w:val="2"/>
        </w:rPr>
        <w:t>For example, extending store hours might be expected to increase sales. But, will it?</w:t>
      </w:r>
    </w:p>
    <w:p w:rsidR="00386E2A" w:rsidRPr="00386E2A" w:rsidRDefault="00386E2A" w:rsidP="00386E2A">
      <w:pPr>
        <w:pStyle w:val="NormalWeb"/>
        <w:shd w:val="clear" w:color="auto" w:fill="FCFCFC"/>
        <w:rPr>
          <w:color w:val="000000"/>
          <w:spacing w:val="2"/>
        </w:rPr>
      </w:pPr>
      <w:r w:rsidRPr="00386E2A">
        <w:rPr>
          <w:color w:val="000000"/>
          <w:spacing w:val="2"/>
        </w:rPr>
        <w:t>Liquor store owners in one state lobbied for the right to stay open on Sundays, thinking this would increase sales. However, regression analysis revealed that total sales for seven days turned out to be the same as when the stores were open six days. The only difference was the increased cost to stay open the extra day.</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Finding New Opportunities</w:t>
      </w:r>
    </w:p>
    <w:p w:rsidR="00386E2A" w:rsidRPr="00386E2A" w:rsidRDefault="00386E2A" w:rsidP="00386E2A">
      <w:pPr>
        <w:pStyle w:val="NormalWeb"/>
        <w:shd w:val="clear" w:color="auto" w:fill="FCFCFC"/>
        <w:rPr>
          <w:color w:val="000000"/>
          <w:spacing w:val="2"/>
        </w:rPr>
      </w:pPr>
      <w:r w:rsidRPr="00386E2A">
        <w:rPr>
          <w:color w:val="000000"/>
          <w:spacing w:val="2"/>
        </w:rPr>
        <w:t>With the increased capacity of today's computers, point-of-sale data from actual sales and reams of information from governments and industry associations, it is possible to mine this data to find previously unknown relationships between independent variables and dependent variables.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Regression Analysis in Action</w:t>
      </w:r>
    </w:p>
    <w:p w:rsidR="00386E2A" w:rsidRPr="00386E2A" w:rsidRDefault="00386E2A" w:rsidP="00386E2A">
      <w:pPr>
        <w:pStyle w:val="NormalWeb"/>
        <w:shd w:val="clear" w:color="auto" w:fill="FCFCFC"/>
        <w:rPr>
          <w:color w:val="000000"/>
          <w:spacing w:val="2"/>
        </w:rPr>
      </w:pPr>
      <w:r w:rsidRPr="00386E2A">
        <w:rPr>
          <w:color w:val="000000"/>
          <w:spacing w:val="2"/>
        </w:rPr>
        <w:t>Wal-Mart is a good example of a company that has used this technique.</w:t>
      </w:r>
    </w:p>
    <w:p w:rsidR="00386E2A" w:rsidRPr="00386E2A" w:rsidRDefault="00386E2A" w:rsidP="00386E2A">
      <w:pPr>
        <w:pStyle w:val="NormalWeb"/>
        <w:shd w:val="clear" w:color="auto" w:fill="FCFCFC"/>
        <w:rPr>
          <w:color w:val="000000"/>
          <w:spacing w:val="2"/>
        </w:rPr>
      </w:pPr>
      <w:r w:rsidRPr="00386E2A">
        <w:rPr>
          <w:color w:val="000000"/>
          <w:spacing w:val="2"/>
        </w:rPr>
        <w:lastRenderedPageBreak/>
        <w:t>Wal-Mart management wanted to know which products customers purchased before a storm. A regression analysis of the company's vast sales database revealed a surprising answer. Strawberry Pop-Tarts. Sales for this ready-to-eat pastry increased seven times the normal rate before a hurricane. Beer, of course, was the top-selling item.</w:t>
      </w:r>
    </w:p>
    <w:p w:rsidR="00386E2A" w:rsidRPr="00386E2A" w:rsidRDefault="00386E2A" w:rsidP="00386E2A">
      <w:pPr>
        <w:pStyle w:val="NormalWeb"/>
        <w:shd w:val="clear" w:color="auto" w:fill="FCFCFC"/>
        <w:rPr>
          <w:color w:val="000000"/>
          <w:spacing w:val="2"/>
        </w:rPr>
      </w:pPr>
      <w:r w:rsidRPr="00386E2A">
        <w:rPr>
          <w:color w:val="000000"/>
          <w:spacing w:val="2"/>
        </w:rPr>
        <w:t>Recognizing their customers' fondness for pop-tarts and beer before a storm, Walmart store managers in the path of a storm would order increased quantities of both items.</w:t>
      </w:r>
    </w:p>
    <w:p w:rsidR="00386E2A" w:rsidRPr="00386E2A" w:rsidRDefault="00386E2A" w:rsidP="00386E2A">
      <w:pPr>
        <w:pStyle w:val="NormalWeb"/>
        <w:shd w:val="clear" w:color="auto" w:fill="FCFCFC"/>
        <w:rPr>
          <w:color w:val="000000"/>
          <w:spacing w:val="2"/>
        </w:rPr>
      </w:pPr>
      <w:r w:rsidRPr="00386E2A">
        <w:rPr>
          <w:color w:val="000000"/>
          <w:spacing w:val="2"/>
        </w:rPr>
        <w:t>Astute small business owners will recognize the advantages of regression methods in helping them better manage their businesses.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7. Input-Output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According to this method, a forecast of output is based on given input if relationship between input and output is known. Similarly, input requirement can be forecast on the basis of final output with a given input-output relationship. The basis of this technique is that the various sectors of economy are inter</w:t>
      </w:r>
      <w:r w:rsidRPr="008F284C">
        <w:rPr>
          <w:rFonts w:ascii="Times New Roman" w:eastAsia="Times New Roman" w:hAnsi="Times New Roman" w:cs="Times New Roman"/>
          <w:color w:val="000000" w:themeColor="text1"/>
          <w:sz w:val="24"/>
          <w:szCs w:val="24"/>
        </w:rPr>
        <w:softHyphen/>
        <w:t xml:space="preserve">related and such inter-relationships are well-established. </w:t>
      </w:r>
    </w:p>
    <w:p w:rsidR="00EA5D7A"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For example, coal requirement of the country can be predicted on the basis of its usage rate in various sectors like industry, transport, household, etc. and how the various sectors behave in future. This technique yields sector-wise forecasts and is extensively used in forecasting business events as the data required for its application are easily obtained.</w:t>
      </w:r>
    </w:p>
    <w:p w:rsidR="00386E2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Advantages </w:t>
      </w:r>
    </w:p>
    <w:p w:rsidR="00386E2A" w:rsidRPr="00386E2A" w:rsidRDefault="00386E2A" w:rsidP="00386E2A">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sidRPr="00386E2A">
        <w:rPr>
          <w:color w:val="424142"/>
        </w:rPr>
        <w:t>i) A producer can know from the input-output table, the varieties and quantities of goods which he and the other firms buy and sell to each other. In this way, he can make the necessary adjustments and thus improve his position vis-a-vis other producers</w:t>
      </w:r>
      <w:r>
        <w:rPr>
          <w:rFonts w:ascii="Georgia" w:hAnsi="Georgia"/>
          <w:color w:val="424142"/>
          <w:sz w:val="30"/>
          <w:szCs w:val="30"/>
        </w:rPr>
        <w:t>.</w:t>
      </w:r>
    </w:p>
    <w:p w:rsidR="00386E2A" w:rsidRPr="00386E2A" w:rsidRDefault="00386E2A" w:rsidP="00386E2A">
      <w:pPr>
        <w:pStyle w:val="NormalWeb"/>
        <w:shd w:val="clear" w:color="auto" w:fill="FFFFFF"/>
        <w:spacing w:before="0" w:beforeAutospacing="0" w:after="288" w:afterAutospacing="0" w:line="480" w:lineRule="atLeast"/>
        <w:textAlignment w:val="baseline"/>
        <w:rPr>
          <w:ins w:id="13" w:author="Unknown"/>
          <w:color w:val="000000" w:themeColor="text1"/>
        </w:rPr>
      </w:pPr>
      <w:ins w:id="14" w:author="Unknown">
        <w:r w:rsidRPr="00386E2A">
          <w:rPr>
            <w:color w:val="000000" w:themeColor="text1"/>
          </w:rPr>
          <w:t>(ii) It is also possible to find out from the input-output table the interrelations among firms and industries about possible trends towards combinations.</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5" w:author="Unknown"/>
          <w:color w:val="000000" w:themeColor="text1"/>
        </w:rPr>
      </w:pPr>
      <w:ins w:id="16" w:author="Unknown">
        <w:r w:rsidRPr="00386E2A">
          <w:rPr>
            <w:color w:val="000000" w:themeColor="text1"/>
          </w:rPr>
          <w:t>(iii) The repercussions of a prolonged strike, of a war and of a business cycle on an industry can be easily understood from the input-output table.</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7" w:author="Unknown"/>
          <w:color w:val="000000" w:themeColor="text1"/>
        </w:rPr>
      </w:pPr>
      <w:ins w:id="18" w:author="Unknown">
        <w:r w:rsidRPr="00386E2A">
          <w:rPr>
            <w:color w:val="000000" w:themeColor="text1"/>
          </w:rPr>
          <w:t>(iv) The input-output model has come to be used for national income accounting because it provides a more detailed breakdown of the macro aggregates and money flows.</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9" w:author="Unknown"/>
          <w:color w:val="000000" w:themeColor="text1"/>
        </w:rPr>
      </w:pPr>
      <w:ins w:id="20" w:author="Unknown">
        <w:r w:rsidRPr="00386E2A">
          <w:rPr>
            <w:color w:val="000000" w:themeColor="text1"/>
          </w:rPr>
          <w:t>(v) It provides for individual branches of the economy’s estimates of production and import levels that are consistent with each other and with the estimates of final demand.</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1" w:author="Unknown"/>
          <w:color w:val="000000" w:themeColor="text1"/>
        </w:rPr>
      </w:pPr>
      <w:ins w:id="22" w:author="Unknown">
        <w:r w:rsidRPr="00386E2A">
          <w:rPr>
            <w:color w:val="000000" w:themeColor="text1"/>
          </w:rPr>
          <w:lastRenderedPageBreak/>
          <w:t>(vi) The input-output model aids in the allocation of the investment required to achieve the production levels in production programme.</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3" w:author="Unknown"/>
          <w:color w:val="000000" w:themeColor="text1"/>
        </w:rPr>
      </w:pPr>
      <w:ins w:id="24" w:author="Unknown">
        <w:r w:rsidRPr="00386E2A">
          <w:rPr>
            <w:color w:val="000000" w:themeColor="text1"/>
          </w:rPr>
          <w:t>(vii) The requirements for skilled labour can be evaluated in the same way.</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5" w:author="Unknown"/>
          <w:color w:val="000000" w:themeColor="text1"/>
        </w:rPr>
      </w:pPr>
      <w:ins w:id="26" w:author="Unknown">
        <w:r w:rsidRPr="00386E2A">
          <w:rPr>
            <w:color w:val="000000" w:themeColor="text1"/>
          </w:rPr>
          <w:t>(viii) The analysis of import requirements and substitution possibilities is facilitated by the knowledge of the use of domestic and import materials in different branches of an industry.</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7" w:author="Unknown"/>
          <w:color w:val="000000" w:themeColor="text1"/>
        </w:rPr>
      </w:pPr>
      <w:ins w:id="28" w:author="Unknown">
        <w:r w:rsidRPr="00386E2A">
          <w:rPr>
            <w:color w:val="000000" w:themeColor="text1"/>
          </w:rPr>
          <w:t>(ix) In addition to direct requirements of capital, labour and imports, the indirect requirements in other sectors of an industry can also be estimated.</w:t>
        </w:r>
      </w:ins>
    </w:p>
    <w:p w:rsidR="00386E2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386E2A" w:rsidRPr="0078747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Disadvantages </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 The input-output analysis is based on the basic premise that the input coefficients are fixed. There is constant returns to scale in production and techniques of production remain unchanged.</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(ii) The assumption of fixed coefficients of production ignores any possibility of factor substitution.</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A firm or an industry always finds it possible to substitute one factor for another to some extent. Substitution possibilities are much smaller in the short ‘run than in the long run, yet these possibilities very much exist. These an: completely ignored in the input-output analysis.</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(iii) Final demand is also taken in the input-output analysis. Final demand is taken as given and treated as independent of the production sector.</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(iv) Input-output analysis is based on linear equations relating outputs of one industry to inputs of the others. This appears unrealistic, as increase in output do not always require proportionate increase in inputs.</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(v) Input-output analysis also ignores price changes. If the prices , of inputs change, it will lead to adjustments in inputs and outputs. Input output analysis has no way to include the mechanism of price adjustment.</w:t>
      </w:r>
    </w:p>
    <w:p w:rsid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lastRenderedPageBreak/>
        <w:t>(vi) Input-output model is technical in nature. It is severely simplified and restricted as it lays exclusive emphasis on the production side. It tells us that how much outputs are possible with the given inputs.</w:t>
      </w:r>
    </w:p>
    <w:p w:rsidR="00386E2A" w:rsidRPr="00386E2A" w:rsidRDefault="00386E2A" w:rsidP="00386E2A">
      <w:pPr>
        <w:pStyle w:val="NormalWeb"/>
        <w:shd w:val="clear" w:color="auto" w:fill="FFFFFF"/>
        <w:spacing w:before="0" w:beforeAutospacing="0" w:after="300" w:afterAutospacing="0" w:line="360" w:lineRule="atLeast"/>
        <w:rPr>
          <w:color w:val="777777"/>
        </w:rPr>
      </w:pPr>
    </w:p>
    <w:p w:rsidR="00C65817" w:rsidRPr="0078747A" w:rsidRDefault="00C65817" w:rsidP="00C65817">
      <w:pPr>
        <w:pStyle w:val="ListParagraph"/>
        <w:ind w:left="284"/>
        <w:rPr>
          <w:rFonts w:ascii="Times New Roman" w:hAnsi="Times New Roman" w:cs="Times New Roman"/>
          <w:bCs/>
          <w:color w:val="000000" w:themeColor="text1"/>
          <w:sz w:val="24"/>
          <w:szCs w:val="24"/>
        </w:rPr>
      </w:pPr>
    </w:p>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Difference between Planning and Forecasting</w:t>
      </w:r>
    </w:p>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Both forecasting and planning deal with future events. In spite of the differences between them, they are briefly explained below:</w:t>
      </w:r>
    </w:p>
    <w:tbl>
      <w:tblPr>
        <w:tblW w:w="0" w:type="auto"/>
        <w:tblInd w:w="-108" w:type="dxa"/>
        <w:tblBorders>
          <w:top w:val="nil"/>
          <w:left w:val="nil"/>
          <w:bottom w:val="nil"/>
          <w:right w:val="nil"/>
        </w:tblBorders>
        <w:tblLayout w:type="fixed"/>
        <w:tblLook w:val="0000"/>
      </w:tblPr>
      <w:tblGrid>
        <w:gridCol w:w="5023"/>
        <w:gridCol w:w="5023"/>
      </w:tblGrid>
      <w:tr w:rsidR="00C65817" w:rsidRPr="0078747A">
        <w:trPr>
          <w:trHeight w:val="146"/>
        </w:trPr>
        <w:tc>
          <w:tcPr>
            <w:tcW w:w="5023" w:type="dxa"/>
          </w:tcPr>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Planning</w:t>
            </w:r>
          </w:p>
        </w:tc>
        <w:tc>
          <w:tcPr>
            <w:tcW w:w="5023" w:type="dxa"/>
          </w:tcPr>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Forecasting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is b</w:t>
            </w:r>
            <w:r w:rsidR="00683F79" w:rsidRPr="0078747A">
              <w:rPr>
                <w:rFonts w:ascii="Times New Roman" w:hAnsi="Times New Roman" w:cs="Times New Roman"/>
                <w:bCs/>
                <w:color w:val="000000" w:themeColor="text1"/>
                <w:sz w:val="24"/>
                <w:szCs w:val="24"/>
              </w:rPr>
              <w:t xml:space="preserve">asis for the future course of </w:t>
            </w:r>
            <w:r w:rsidRPr="0078747A">
              <w:rPr>
                <w:rFonts w:ascii="Times New Roman" w:hAnsi="Times New Roman" w:cs="Times New Roman"/>
                <w:bCs/>
                <w:color w:val="000000" w:themeColor="text1"/>
                <w:sz w:val="24"/>
                <w:szCs w:val="24"/>
              </w:rPr>
              <w:t>action.</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w:t>
            </w:r>
            <w:r w:rsidR="00683F79" w:rsidRPr="0078747A">
              <w:rPr>
                <w:rFonts w:ascii="Times New Roman" w:hAnsi="Times New Roman" w:cs="Times New Roman"/>
                <w:bCs/>
                <w:color w:val="000000" w:themeColor="text1"/>
                <w:sz w:val="24"/>
                <w:szCs w:val="24"/>
              </w:rPr>
              <w:t>ing is the basis for planning.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done at the top management le</w:t>
            </w:r>
            <w:r w:rsidR="00683F79" w:rsidRPr="0078747A">
              <w:rPr>
                <w:rFonts w:ascii="Times New Roman" w:hAnsi="Times New Roman" w:cs="Times New Roman"/>
                <w:bCs/>
                <w:color w:val="000000" w:themeColor="text1"/>
                <w:sz w:val="24"/>
                <w:szCs w:val="24"/>
              </w:rPr>
              <w:t>vel.</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done at</w:t>
            </w:r>
            <w:r w:rsidR="002E5273" w:rsidRPr="0078747A">
              <w:rPr>
                <w:rFonts w:ascii="Times New Roman" w:hAnsi="Times New Roman" w:cs="Times New Roman"/>
                <w:bCs/>
                <w:color w:val="000000" w:themeColor="text1"/>
                <w:sz w:val="24"/>
                <w:szCs w:val="24"/>
              </w:rPr>
              <w:t xml:space="preserve"> the middle or lower level of  </w:t>
            </w:r>
            <w:r w:rsidRPr="0078747A">
              <w:rPr>
                <w:rFonts w:ascii="Times New Roman" w:hAnsi="Times New Roman" w:cs="Times New Roman"/>
                <w:bCs/>
                <w:color w:val="000000" w:themeColor="text1"/>
                <w:sz w:val="24"/>
                <w:szCs w:val="24"/>
              </w:rPr>
              <w:t>management</w:t>
            </w:r>
          </w:p>
        </w:tc>
      </w:tr>
      <w:tr w:rsidR="00C65817" w:rsidRPr="0078747A">
        <w:trPr>
          <w:trHeight w:val="144"/>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Planning </w:t>
            </w:r>
            <w:r w:rsidR="00683F79" w:rsidRPr="0078747A">
              <w:rPr>
                <w:rFonts w:ascii="Times New Roman" w:hAnsi="Times New Roman" w:cs="Times New Roman"/>
                <w:bCs/>
                <w:color w:val="000000" w:themeColor="text1"/>
                <w:sz w:val="24"/>
                <w:szCs w:val="24"/>
              </w:rPr>
              <w:t>is not a tool for forecasting.</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w:t>
            </w:r>
            <w:r w:rsidR="002E5273" w:rsidRPr="0078747A">
              <w:rPr>
                <w:rFonts w:ascii="Times New Roman" w:hAnsi="Times New Roman" w:cs="Times New Roman"/>
                <w:bCs/>
                <w:color w:val="000000" w:themeColor="text1"/>
                <w:sz w:val="24"/>
                <w:szCs w:val="24"/>
              </w:rPr>
              <w:t>casting is a tool of planning.</w:t>
            </w:r>
          </w:p>
        </w:tc>
      </w:tr>
      <w:tr w:rsidR="00C65817" w:rsidRPr="0078747A">
        <w:trPr>
          <w:trHeight w:val="144"/>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w:t>
            </w:r>
            <w:r w:rsidR="00683F79" w:rsidRPr="0078747A">
              <w:rPr>
                <w:rFonts w:ascii="Times New Roman" w:hAnsi="Times New Roman" w:cs="Times New Roman"/>
                <w:bCs/>
                <w:color w:val="000000" w:themeColor="text1"/>
                <w:sz w:val="24"/>
                <w:szCs w:val="24"/>
              </w:rPr>
              <w:t>ing can be done by any person.</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w:t>
            </w:r>
            <w:r w:rsidR="002E5273" w:rsidRPr="0078747A">
              <w:rPr>
                <w:rFonts w:ascii="Times New Roman" w:hAnsi="Times New Roman" w:cs="Times New Roman"/>
                <w:bCs/>
                <w:color w:val="000000" w:themeColor="text1"/>
                <w:sz w:val="24"/>
                <w:szCs w:val="24"/>
              </w:rPr>
              <w:t>orecasting is done by experts.</w:t>
            </w:r>
          </w:p>
        </w:tc>
      </w:tr>
      <w:tr w:rsidR="00C65817" w:rsidRPr="0078747A">
        <w:trPr>
          <w:trHeight w:val="408"/>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Planning helps to arrive at certain </w:t>
            </w:r>
            <w:r w:rsidR="00683F79" w:rsidRPr="0078747A">
              <w:rPr>
                <w:rFonts w:ascii="Times New Roman" w:hAnsi="Times New Roman" w:cs="Times New Roman"/>
                <w:bCs/>
                <w:color w:val="000000" w:themeColor="text1"/>
                <w:sz w:val="24"/>
                <w:szCs w:val="24"/>
              </w:rPr>
              <w:t>decisions. They</w:t>
            </w:r>
            <w:r w:rsidRPr="0078747A">
              <w:rPr>
                <w:rFonts w:ascii="Times New Roman" w:hAnsi="Times New Roman" w:cs="Times New Roman"/>
                <w:bCs/>
                <w:color w:val="000000" w:themeColor="text1"/>
                <w:sz w:val="24"/>
                <w:szCs w:val="24"/>
              </w:rPr>
              <w:t xml:space="preserve"> are regarding what is to be done, how is to be done and when is to be done.</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No decision can</w:t>
            </w:r>
            <w:r w:rsidR="00683F79" w:rsidRPr="0078747A">
              <w:rPr>
                <w:rFonts w:ascii="Times New Roman" w:hAnsi="Times New Roman" w:cs="Times New Roman"/>
                <w:bCs/>
                <w:color w:val="000000" w:themeColor="text1"/>
                <w:sz w:val="24"/>
                <w:szCs w:val="24"/>
              </w:rPr>
              <w:t xml:space="preserve"> be taken without the help of </w:t>
            </w:r>
            <w:r w:rsidRPr="0078747A">
              <w:rPr>
                <w:rFonts w:ascii="Times New Roman" w:hAnsi="Times New Roman" w:cs="Times New Roman"/>
                <w:bCs/>
                <w:color w:val="000000" w:themeColor="text1"/>
                <w:sz w:val="24"/>
                <w:szCs w:val="24"/>
              </w:rPr>
              <w:t>forecasting.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large numb</w:t>
            </w:r>
            <w:r w:rsidR="00683F79" w:rsidRPr="0078747A">
              <w:rPr>
                <w:rFonts w:ascii="Times New Roman" w:hAnsi="Times New Roman" w:cs="Times New Roman"/>
                <w:bCs/>
                <w:color w:val="000000" w:themeColor="text1"/>
                <w:sz w:val="24"/>
                <w:szCs w:val="24"/>
              </w:rPr>
              <w:t xml:space="preserve">er of persons are involved in </w:t>
            </w:r>
            <w:r w:rsidRPr="0078747A">
              <w:rPr>
                <w:rFonts w:ascii="Times New Roman" w:hAnsi="Times New Roman" w:cs="Times New Roman"/>
                <w:bCs/>
                <w:color w:val="000000" w:themeColor="text1"/>
                <w:sz w:val="24"/>
                <w:szCs w:val="24"/>
              </w:rPr>
              <w:t>planning process.</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A few members are involved in </w:t>
            </w:r>
            <w:r w:rsidR="00683F79" w:rsidRPr="0078747A">
              <w:rPr>
                <w:rFonts w:ascii="Times New Roman" w:hAnsi="Times New Roman" w:cs="Times New Roman"/>
                <w:bCs/>
                <w:color w:val="000000" w:themeColor="text1"/>
                <w:sz w:val="24"/>
                <w:szCs w:val="24"/>
              </w:rPr>
              <w:t>forecasting process</w:t>
            </w:r>
            <w:r w:rsidRPr="0078747A">
              <w:rPr>
                <w:rFonts w:ascii="Times New Roman" w:hAnsi="Times New Roman" w:cs="Times New Roman"/>
                <w:bCs/>
                <w:color w:val="000000" w:themeColor="text1"/>
                <w:sz w:val="24"/>
                <w:szCs w:val="24"/>
              </w:rPr>
              <w:t>.</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stimulates</w:t>
            </w:r>
            <w:r w:rsidR="00683F79" w:rsidRPr="0078747A">
              <w:rPr>
                <w:rFonts w:ascii="Times New Roman" w:hAnsi="Times New Roman" w:cs="Times New Roman"/>
                <w:bCs/>
                <w:color w:val="000000" w:themeColor="text1"/>
                <w:sz w:val="24"/>
                <w:szCs w:val="24"/>
              </w:rPr>
              <w:t xml:space="preserve"> some activity to achieve the </w:t>
            </w:r>
            <w:r w:rsidRPr="0078747A">
              <w:rPr>
                <w:rFonts w:ascii="Times New Roman" w:hAnsi="Times New Roman" w:cs="Times New Roman"/>
                <w:bCs/>
                <w:color w:val="000000" w:themeColor="text1"/>
                <w:sz w:val="24"/>
                <w:szCs w:val="24"/>
              </w:rPr>
              <w:t xml:space="preserve">objective of </w:t>
            </w:r>
            <w:r w:rsidR="00EE08CE" w:rsidRPr="0078747A">
              <w:rPr>
                <w:rFonts w:ascii="Times New Roman" w:hAnsi="Times New Roman" w:cs="Times New Roman"/>
                <w:bCs/>
                <w:color w:val="000000" w:themeColor="text1"/>
                <w:sz w:val="24"/>
                <w:szCs w:val="24"/>
              </w:rPr>
              <w:t>organizations</w:t>
            </w:r>
            <w:r w:rsidRPr="0078747A">
              <w:rPr>
                <w:rFonts w:ascii="Times New Roman" w:hAnsi="Times New Roman" w:cs="Times New Roman"/>
                <w:bCs/>
                <w:color w:val="000000" w:themeColor="text1"/>
                <w:sz w:val="24"/>
                <w:szCs w:val="24"/>
              </w:rPr>
              <w:t>.</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do</w:t>
            </w:r>
            <w:r w:rsidR="00683F79" w:rsidRPr="0078747A">
              <w:rPr>
                <w:rFonts w:ascii="Times New Roman" w:hAnsi="Times New Roman" w:cs="Times New Roman"/>
                <w:bCs/>
                <w:color w:val="000000" w:themeColor="text1"/>
                <w:sz w:val="24"/>
                <w:szCs w:val="24"/>
              </w:rPr>
              <w:t xml:space="preserve">es not stimulate the activity </w:t>
            </w:r>
            <w:r w:rsidRPr="0078747A">
              <w:rPr>
                <w:rFonts w:ascii="Times New Roman" w:hAnsi="Times New Roman" w:cs="Times New Roman"/>
                <w:bCs/>
                <w:color w:val="000000" w:themeColor="text1"/>
                <w:sz w:val="24"/>
                <w:szCs w:val="24"/>
              </w:rPr>
              <w:t>among employees.</w:t>
            </w:r>
          </w:p>
        </w:tc>
      </w:tr>
    </w:tbl>
    <w:p w:rsidR="00C65817" w:rsidRPr="0078747A" w:rsidRDefault="00C65817" w:rsidP="00C65817">
      <w:pPr>
        <w:rPr>
          <w:rFonts w:ascii="Times New Roman" w:hAnsi="Times New Roman" w:cs="Times New Roman"/>
          <w:bCs/>
          <w:color w:val="000000" w:themeColor="text1"/>
          <w:sz w:val="24"/>
          <w:szCs w:val="24"/>
        </w:rPr>
      </w:pPr>
    </w:p>
    <w:p w:rsidR="00C65817" w:rsidRPr="0078747A" w:rsidRDefault="00C65817" w:rsidP="00C65817">
      <w:pPr>
        <w:rPr>
          <w:rFonts w:ascii="Times New Roman" w:hAnsi="Times New Roman" w:cs="Times New Roman"/>
          <w:color w:val="000000" w:themeColor="text1"/>
          <w:sz w:val="24"/>
          <w:szCs w:val="24"/>
        </w:rPr>
      </w:pPr>
    </w:p>
    <w:p w:rsidR="004C0507" w:rsidRPr="0078747A" w:rsidRDefault="004C0507"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4C0507" w:rsidRPr="0078747A" w:rsidRDefault="004C0507" w:rsidP="005C3817">
      <w:pPr>
        <w:jc w:val="center"/>
        <w:rPr>
          <w:rFonts w:ascii="Times New Roman" w:hAnsi="Times New Roman" w:cs="Times New Roman"/>
          <w:color w:val="000000" w:themeColor="text1"/>
          <w:sz w:val="24"/>
          <w:szCs w:val="24"/>
          <w:u w:val="double"/>
        </w:rPr>
      </w:pPr>
    </w:p>
    <w:p w:rsidR="00F91D9B" w:rsidRDefault="00F91D9B"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78747A">
      <w:pPr>
        <w:rPr>
          <w:rFonts w:ascii="Times New Roman" w:hAnsi="Times New Roman" w:cs="Times New Roman"/>
          <w:color w:val="000000" w:themeColor="text1"/>
          <w:sz w:val="24"/>
          <w:szCs w:val="24"/>
          <w:u w:val="double"/>
        </w:rPr>
      </w:pPr>
    </w:p>
    <w:p w:rsidR="0078747A" w:rsidRPr="0078747A" w:rsidRDefault="0078747A" w:rsidP="0078747A">
      <w:pPr>
        <w:rPr>
          <w:rFonts w:ascii="Times New Roman" w:hAnsi="Times New Roman" w:cs="Times New Roman"/>
          <w:color w:val="000000" w:themeColor="text1"/>
          <w:sz w:val="24"/>
          <w:szCs w:val="24"/>
          <w:u w:val="double"/>
        </w:rPr>
      </w:pPr>
    </w:p>
    <w:p w:rsidR="005C3817" w:rsidRPr="0078747A" w:rsidRDefault="00C93745" w:rsidP="005C3817">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5C3817" w:rsidRPr="0078747A">
        <w:rPr>
          <w:rFonts w:ascii="Times New Roman" w:hAnsi="Times New Roman" w:cs="Times New Roman"/>
          <w:color w:val="000000" w:themeColor="text1"/>
          <w:sz w:val="24"/>
          <w:szCs w:val="24"/>
          <w:u w:val="double"/>
        </w:rPr>
        <w:t xml:space="preserve"> – 3</w:t>
      </w:r>
    </w:p>
    <w:p w:rsidR="005C3817" w:rsidRPr="0078747A" w:rsidRDefault="005C3817" w:rsidP="005C3817">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 PART-I “DECISION MAKING “ </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Decision-making is an essential aspect of modern management. It is a primary function of management. A manager's major job is sound/rational decision-making. He takes hundreds of decisions consciously and subconsciously. Decision-making is the key part of manager's activities. Decisions are important as they determine both managerial and organizational actions. A decision may be defined as "a course of action which is consciously chosen from among a set of alternatives to achieve a desired result." It represents a well-balanced judgment and a commitment to action.</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It is rightly said that the first important function of management is to take decisions on problems and situations. Decision-making pervades all managerial actions. It is a continuous process. Decision-making is an indispensable component of the management process itself.</w:t>
      </w:r>
    </w:p>
    <w:p w:rsidR="005C3817" w:rsidRPr="0078747A" w:rsidRDefault="005C3817" w:rsidP="005C3817">
      <w:pPr>
        <w:pStyle w:val="NormalWeb"/>
        <w:spacing w:before="0" w:beforeAutospacing="0" w:after="0" w:afterAutospacing="0" w:line="335" w:lineRule="atLeast"/>
        <w:ind w:left="360"/>
        <w:jc w:val="both"/>
        <w:rPr>
          <w:color w:val="000000" w:themeColor="text1"/>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DEFINITIONS</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lastRenderedPageBreak/>
        <w:t>The Oxford Dictionary defines the term decision-making as "the action of carrying out or carrying into effect".</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According to Trewatha&amp; Newport, "Decision-making involves the selection of a course of action from among two or more possible alternatives in order to arrive at a solution for a given problem".</w:t>
      </w:r>
    </w:p>
    <w:p w:rsidR="00683F79" w:rsidRPr="0078747A" w:rsidRDefault="00683F79" w:rsidP="00683F79">
      <w:pPr>
        <w:pStyle w:val="NormalWeb"/>
        <w:spacing w:before="0" w:beforeAutospacing="0" w:after="0" w:afterAutospacing="0" w:line="335" w:lineRule="atLeast"/>
        <w:jc w:val="both"/>
        <w:rPr>
          <w:color w:val="000000" w:themeColor="text1"/>
        </w:rPr>
      </w:pPr>
    </w:p>
    <w:p w:rsidR="00683F79" w:rsidRPr="0078747A" w:rsidRDefault="00683F79" w:rsidP="00683F79">
      <w:pPr>
        <w:pStyle w:val="NormalWeb"/>
        <w:spacing w:before="0" w:beforeAutospacing="0" w:after="0" w:afterAutospacing="0" w:line="335" w:lineRule="atLeast"/>
        <w:jc w:val="both"/>
        <w:rPr>
          <w:color w:val="000000" w:themeColor="text1"/>
        </w:rPr>
      </w:pPr>
    </w:p>
    <w:p w:rsidR="005C3817" w:rsidRPr="0078747A" w:rsidRDefault="005C3817" w:rsidP="005C3817">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Characteristics of Decision Making</w:t>
      </w:r>
    </w:p>
    <w:p w:rsidR="005C3817" w:rsidRPr="0078747A" w:rsidRDefault="005C3817" w:rsidP="00386E2A">
      <w:pPr>
        <w:pStyle w:val="ListParagraph"/>
        <w:numPr>
          <w:ilvl w:val="0"/>
          <w:numId w:val="67"/>
        </w:num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following are the characteristics of decision making:</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w:t>
      </w:r>
      <w:r w:rsidR="00683F79" w:rsidRPr="0078747A">
        <w:rPr>
          <w:rFonts w:ascii="Times New Roman" w:hAnsi="Times New Roman" w:cs="Times New Roman"/>
          <w:color w:val="000000" w:themeColor="text1"/>
          <w:sz w:val="24"/>
          <w:szCs w:val="24"/>
        </w:rPr>
        <w:t>making is a selection process.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making is the end process. It is preceded by detailed discussion </w:t>
      </w:r>
      <w:r w:rsidR="00683F79" w:rsidRPr="0078747A">
        <w:rPr>
          <w:rFonts w:ascii="Times New Roman" w:hAnsi="Times New Roman" w:cs="Times New Roman"/>
          <w:color w:val="000000" w:themeColor="text1"/>
          <w:sz w:val="24"/>
          <w:szCs w:val="24"/>
        </w:rPr>
        <w:t>and selection of alternatives.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Decision making is the application of intellectua</w:t>
      </w:r>
      <w:r w:rsidR="00683F79" w:rsidRPr="0078747A">
        <w:rPr>
          <w:rFonts w:ascii="Times New Roman" w:hAnsi="Times New Roman" w:cs="Times New Roman"/>
          <w:color w:val="000000" w:themeColor="text1"/>
          <w:sz w:val="24"/>
          <w:szCs w:val="24"/>
        </w:rPr>
        <w:t>l abilities to a great extent.</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w:t>
      </w:r>
      <w:r w:rsidR="00683F79" w:rsidRPr="0078747A">
        <w:rPr>
          <w:rFonts w:ascii="Times New Roman" w:hAnsi="Times New Roman" w:cs="Times New Roman"/>
          <w:color w:val="000000" w:themeColor="text1"/>
          <w:sz w:val="24"/>
          <w:szCs w:val="24"/>
        </w:rPr>
        <w:t>n making is a dynamic process.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w:t>
      </w:r>
      <w:r w:rsidR="00683F79" w:rsidRPr="0078747A">
        <w:rPr>
          <w:rFonts w:ascii="Times New Roman" w:hAnsi="Times New Roman" w:cs="Times New Roman"/>
          <w:color w:val="000000" w:themeColor="text1"/>
          <w:sz w:val="24"/>
          <w:szCs w:val="24"/>
        </w:rPr>
        <w:t>ecision making is situational.</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 decision may be ei</w:t>
      </w:r>
      <w:r w:rsidR="00683F79" w:rsidRPr="0078747A">
        <w:rPr>
          <w:rFonts w:ascii="Times New Roman" w:hAnsi="Times New Roman" w:cs="Times New Roman"/>
          <w:color w:val="000000" w:themeColor="text1"/>
          <w:sz w:val="24"/>
          <w:szCs w:val="24"/>
        </w:rPr>
        <w:t>ther negative or positive.</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Decision making involves the evaluation of available alternatives throu</w:t>
      </w:r>
      <w:r w:rsidR="00683F79" w:rsidRPr="0078747A">
        <w:rPr>
          <w:rFonts w:ascii="Times New Roman" w:hAnsi="Times New Roman" w:cs="Times New Roman"/>
          <w:color w:val="000000" w:themeColor="text1"/>
          <w:sz w:val="24"/>
          <w:szCs w:val="24"/>
        </w:rPr>
        <w:t>gh critical appraisal methods.</w:t>
      </w:r>
    </w:p>
    <w:p w:rsidR="00C65817" w:rsidRPr="0078747A" w:rsidRDefault="005C3817" w:rsidP="00386E2A">
      <w:pPr>
        <w:pStyle w:val="ListParagraph"/>
        <w:numPr>
          <w:ilvl w:val="0"/>
          <w:numId w:val="67"/>
        </w:numPr>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is taken to achieve the objectives of an </w:t>
      </w:r>
      <w:r w:rsidR="00EE08CE" w:rsidRPr="0078747A">
        <w:rPr>
          <w:rFonts w:ascii="Times New Roman" w:hAnsi="Times New Roman" w:cs="Times New Roman"/>
          <w:color w:val="000000" w:themeColor="text1"/>
          <w:sz w:val="24"/>
          <w:szCs w:val="24"/>
        </w:rPr>
        <w:t>organization</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PROCESS</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Following are the important steps of the decision making process. Each step may be supported by different tools and techniques.</w:t>
      </w:r>
    </w:p>
    <w:p w:rsidR="005C3817" w:rsidRPr="0078747A" w:rsidRDefault="005C3817" w:rsidP="005C3817">
      <w:pPr>
        <w:pStyle w:val="NormalWeb"/>
        <w:spacing w:before="0" w:beforeAutospacing="0" w:after="0" w:afterAutospacing="0" w:line="335" w:lineRule="atLeast"/>
        <w:ind w:left="360"/>
        <w:jc w:val="both"/>
        <w:rPr>
          <w:color w:val="000000" w:themeColor="text1"/>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Identifying the Problem:</w:t>
      </w:r>
      <w:r w:rsidRPr="0078747A">
        <w:rPr>
          <w:rFonts w:ascii="Times New Roman" w:eastAsia="Times New Roman" w:hAnsi="Times New Roman" w:cs="Times New Roman"/>
          <w:color w:val="000000" w:themeColor="text1"/>
          <w:sz w:val="24"/>
          <w:szCs w:val="24"/>
        </w:rPr>
        <w:t xml:space="preserve"> Identification of the real problem before a business enterprise is the first step in the process of decision-making.</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rightly said that a problem well-defined is a problem half-solved. Information relevant to the problem should be gathered so that critical analysis of the problem is possible. This is how the problem can be diagnosed.</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Clear distinction should be made between the problem and the symptoms which may cloud the real issue. In brief, the manager should search the 'critical factor' at work. It is the point at which the choice applies.</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Similarly, while diagnosing the real problem the manager should consider causes and find out whether they are controllable or uncontrollable.</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Analyzing the Problem:</w:t>
      </w:r>
      <w:r w:rsidRPr="0078747A">
        <w:rPr>
          <w:rFonts w:ascii="Times New Roman" w:eastAsia="Times New Roman" w:hAnsi="Times New Roman" w:cs="Times New Roman"/>
          <w:color w:val="000000" w:themeColor="text1"/>
          <w:sz w:val="24"/>
          <w:szCs w:val="24"/>
        </w:rPr>
        <w:t xml:space="preserve"> After defining the problem, the next step in the decision-making process is to analyze the problem in depth. This is necessary to classify the problem in order to know who must take the decision and who must be informed about the decision taken. Here, the following four factors should be kept in mind:</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Futurity of the decision,</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scope of its impact,</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Number of qualitative considerations involved, and</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Uniqueness of the decision.</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Collecting Relevant Data: After defining the problem and analyzing its nature, the next step is to obtain the relevant information/ data about it. There is information </w:t>
      </w:r>
      <w:r w:rsidRPr="0078747A">
        <w:rPr>
          <w:rFonts w:ascii="Times New Roman" w:eastAsia="Times New Roman" w:hAnsi="Times New Roman" w:cs="Times New Roman"/>
          <w:color w:val="000000" w:themeColor="text1"/>
          <w:sz w:val="24"/>
          <w:szCs w:val="24"/>
        </w:rPr>
        <w:lastRenderedPageBreak/>
        <w:t>flood in the business world due to new developments in the field of information technology. All available information should be utilized fully for analysis of the problem. This brings clarity to all aspects of the problem.</w:t>
      </w:r>
    </w:p>
    <w:p w:rsidR="005C3817" w:rsidRPr="0078747A" w:rsidRDefault="005C3817" w:rsidP="005C3817">
      <w:pPr>
        <w:pStyle w:val="ListParagraph"/>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Developing Alternative Solutions:</w:t>
      </w:r>
      <w:r w:rsidRPr="0078747A">
        <w:rPr>
          <w:rFonts w:ascii="Times New Roman" w:eastAsia="Times New Roman" w:hAnsi="Times New Roman" w:cs="Times New Roman"/>
          <w:color w:val="000000" w:themeColor="text1"/>
          <w:sz w:val="24"/>
          <w:szCs w:val="24"/>
        </w:rPr>
        <w:t xml:space="preserve"> After the problem has been defined, diagnosed on the basis of relevant information, the manager has to determine available alternative courses of action that could be used to solve the problem at hand.</w:t>
      </w:r>
    </w:p>
    <w:p w:rsidR="005C3817" w:rsidRPr="0078747A" w:rsidRDefault="005C3817" w:rsidP="00386E2A">
      <w:pPr>
        <w:pStyle w:val="ListParagraph"/>
        <w:numPr>
          <w:ilvl w:val="0"/>
          <w:numId w:val="26"/>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Only realistic alternatives should be considered. It is equally important to take into account time and cost constraints and psychological barriers that will restrict that number of alternatives.</w:t>
      </w:r>
    </w:p>
    <w:p w:rsidR="005C3817" w:rsidRPr="0078747A" w:rsidRDefault="005C3817" w:rsidP="00386E2A">
      <w:pPr>
        <w:pStyle w:val="ListParagraph"/>
        <w:numPr>
          <w:ilvl w:val="0"/>
          <w:numId w:val="26"/>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necessary, group participation techniques may be used while developing alternative solutions as depending on one solution is undesirable.</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Selecting the Best Solution:</w:t>
      </w:r>
      <w:r w:rsidRPr="0078747A">
        <w:rPr>
          <w:rFonts w:ascii="Times New Roman" w:eastAsia="Times New Roman" w:hAnsi="Times New Roman" w:cs="Times New Roman"/>
          <w:color w:val="000000" w:themeColor="text1"/>
          <w:sz w:val="24"/>
          <w:szCs w:val="24"/>
        </w:rPr>
        <w:t xml:space="preserve"> After preparing alternative solutions, the next step in the decision-making process is to select an alternative that seems to be most rational for solving the problem.</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alternative thus selected must be communicated to those who are likely to be affected by it. Acceptance of the decision by group members is always desirable and useful for its effective implementation.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Converting Decision into Action:</w:t>
      </w:r>
      <w:r w:rsidRPr="0078747A">
        <w:rPr>
          <w:rFonts w:ascii="Times New Roman" w:eastAsia="Times New Roman" w:hAnsi="Times New Roman" w:cs="Times New Roman"/>
          <w:color w:val="000000" w:themeColor="text1"/>
          <w:sz w:val="24"/>
          <w:szCs w:val="24"/>
        </w:rPr>
        <w:t xml:space="preserve"> After the selection of the best decision, the next step is to convert the selected decision into an effective action. Without such action, the decision will remain merely a declaration of good intentions.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Here, the manager has to convert 'his decision into 'their decision' through his leadership. For this, the subordinates should be taken in confidence and they should be convinced about the correctness of the decision. Thereafter, the manager has to take follow-up steps for the execution of decision taken.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Ensuring Feedback:</w:t>
      </w:r>
      <w:r w:rsidRPr="0078747A">
        <w:rPr>
          <w:rFonts w:ascii="Times New Roman" w:eastAsia="Times New Roman" w:hAnsi="Times New Roman" w:cs="Times New Roman"/>
          <w:color w:val="000000" w:themeColor="text1"/>
          <w:sz w:val="24"/>
          <w:szCs w:val="24"/>
        </w:rPr>
        <w:t xml:space="preserve"> Feedback is the last step in the decision-making process. Here, the manager has to make built-in arrangements to ensure feedback for continuously testing actual developments against the expectations.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like checking the effectiveness of follow-up measures. Feedback is possible in the form of organized information, reports and personal observations.</w:t>
      </w:r>
    </w:p>
    <w:p w:rsidR="005C3817" w:rsidRPr="0078747A" w:rsidRDefault="00683F79"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Feedback</w:t>
      </w:r>
      <w:r w:rsidR="005C3817" w:rsidRPr="0078747A">
        <w:rPr>
          <w:rFonts w:ascii="Times New Roman" w:eastAsia="Times New Roman" w:hAnsi="Times New Roman" w:cs="Times New Roman"/>
          <w:color w:val="000000" w:themeColor="text1"/>
          <w:sz w:val="24"/>
          <w:szCs w:val="24"/>
        </w:rPr>
        <w:t xml:space="preserve"> is necessary to decide whether the decision already taken should be continued or be modified in the light of changed conditions.</w:t>
      </w:r>
    </w:p>
    <w:p w:rsidR="005C3817" w:rsidRPr="0078747A" w:rsidRDefault="005C3817" w:rsidP="005C3817">
      <w:pPr>
        <w:rPr>
          <w:rFonts w:ascii="Times New Roman" w:eastAsiaTheme="minorEastAsia"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TECHNIQUES OF DECISION MAKING</w:t>
      </w:r>
    </w:p>
    <w:p w:rsidR="005C3817" w:rsidRPr="0078747A" w:rsidRDefault="005C3817" w:rsidP="005C3817">
      <w:pPr>
        <w:pStyle w:val="ListParagraph"/>
        <w:ind w:left="1440"/>
        <w:rPr>
          <w:rFonts w:ascii="Times New Roman" w:hAnsi="Times New Roman" w:cs="Times New Roman"/>
          <w:b/>
          <w:color w:val="000000" w:themeColor="text1"/>
          <w:sz w:val="24"/>
          <w:szCs w:val="24"/>
        </w:rPr>
      </w:pPr>
    </w:p>
    <w:p w:rsidR="005C3817" w:rsidRPr="0078747A" w:rsidRDefault="005C3817" w:rsidP="00157458">
      <w:pPr>
        <w:pStyle w:val="ListParagraph"/>
        <w:numPr>
          <w:ilvl w:val="0"/>
          <w:numId w:val="11"/>
        </w:numPr>
        <w:ind w:left="360"/>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decision tree is a </w:t>
      </w:r>
      <w:hyperlink r:id="rId12" w:tooltip="Decision support system" w:history="1">
        <w:r w:rsidRPr="0078747A">
          <w:rPr>
            <w:rStyle w:val="Hyperlink"/>
            <w:rFonts w:ascii="Times New Roman" w:eastAsia="Times New Roman" w:hAnsi="Times New Roman" w:cs="Times New Roman"/>
            <w:color w:val="000000" w:themeColor="text1"/>
            <w:sz w:val="24"/>
            <w:szCs w:val="24"/>
          </w:rPr>
          <w:t>decision support</w:t>
        </w:r>
      </w:hyperlink>
      <w:r w:rsidRPr="0078747A">
        <w:rPr>
          <w:rFonts w:ascii="Times New Roman" w:eastAsia="Times New Roman" w:hAnsi="Times New Roman" w:cs="Times New Roman"/>
          <w:color w:val="000000" w:themeColor="text1"/>
          <w:sz w:val="24"/>
          <w:szCs w:val="24"/>
        </w:rPr>
        <w:t> tool that uses a tree like </w:t>
      </w:r>
      <w:hyperlink r:id="rId13" w:tooltip="Diagram" w:history="1">
        <w:r w:rsidRPr="0078747A">
          <w:rPr>
            <w:rStyle w:val="Hyperlink"/>
            <w:rFonts w:ascii="Times New Roman" w:eastAsia="Times New Roman" w:hAnsi="Times New Roman" w:cs="Times New Roman"/>
            <w:color w:val="000000" w:themeColor="text1"/>
            <w:sz w:val="24"/>
            <w:szCs w:val="24"/>
          </w:rPr>
          <w:t>graph</w:t>
        </w:r>
      </w:hyperlink>
      <w:r w:rsidRPr="0078747A">
        <w:rPr>
          <w:rFonts w:ascii="Times New Roman" w:eastAsia="Times New Roman" w:hAnsi="Times New Roman" w:cs="Times New Roman"/>
          <w:color w:val="000000" w:themeColor="text1"/>
          <w:sz w:val="24"/>
          <w:szCs w:val="24"/>
        </w:rPr>
        <w:t> or </w:t>
      </w:r>
      <w:hyperlink r:id="rId14" w:tooltip="Causal model" w:history="1">
        <w:r w:rsidRPr="0078747A">
          <w:rPr>
            <w:rStyle w:val="Hyperlink"/>
            <w:rFonts w:ascii="Times New Roman" w:eastAsia="Times New Roman" w:hAnsi="Times New Roman" w:cs="Times New Roman"/>
            <w:color w:val="000000" w:themeColor="text1"/>
            <w:sz w:val="24"/>
            <w:szCs w:val="24"/>
          </w:rPr>
          <w:t>model</w:t>
        </w:r>
      </w:hyperlink>
      <w:r w:rsidRPr="0078747A">
        <w:rPr>
          <w:rFonts w:ascii="Times New Roman" w:eastAsia="Times New Roman" w:hAnsi="Times New Roman" w:cs="Times New Roman"/>
          <w:color w:val="000000" w:themeColor="text1"/>
          <w:sz w:val="24"/>
          <w:szCs w:val="24"/>
        </w:rPr>
        <w:t> of decisions and their possible consequences , including </w:t>
      </w:r>
      <w:hyperlink r:id="rId15" w:tooltip="Probability" w:history="1">
        <w:r w:rsidRPr="0078747A">
          <w:rPr>
            <w:rStyle w:val="Hyperlink"/>
            <w:rFonts w:ascii="Times New Roman" w:eastAsia="Times New Roman" w:hAnsi="Times New Roman" w:cs="Times New Roman"/>
            <w:color w:val="000000" w:themeColor="text1"/>
            <w:sz w:val="24"/>
            <w:szCs w:val="24"/>
          </w:rPr>
          <w:t>chance</w:t>
        </w:r>
      </w:hyperlink>
      <w:r w:rsidRPr="0078747A">
        <w:rPr>
          <w:rFonts w:ascii="Times New Roman" w:eastAsia="Times New Roman" w:hAnsi="Times New Roman" w:cs="Times New Roman"/>
          <w:color w:val="000000" w:themeColor="text1"/>
          <w:sz w:val="24"/>
          <w:szCs w:val="24"/>
        </w:rPr>
        <w:t> event outcomes, resource costs, and </w:t>
      </w:r>
      <w:hyperlink r:id="rId16" w:tooltip="Utility" w:history="1">
        <w:r w:rsidRPr="0078747A">
          <w:rPr>
            <w:rStyle w:val="Hyperlink"/>
            <w:rFonts w:ascii="Times New Roman" w:eastAsia="Times New Roman" w:hAnsi="Times New Roman" w:cs="Times New Roman"/>
            <w:color w:val="000000" w:themeColor="text1"/>
            <w:sz w:val="24"/>
            <w:szCs w:val="24"/>
          </w:rPr>
          <w:t>utility</w:t>
        </w:r>
      </w:hyperlink>
      <w:r w:rsidRPr="0078747A">
        <w:rPr>
          <w:rFonts w:ascii="Times New Roman" w:eastAsia="Times New Roman" w:hAnsi="Times New Roman" w:cs="Times New Roman"/>
          <w:color w:val="000000" w:themeColor="text1"/>
          <w:sz w:val="24"/>
          <w:szCs w:val="24"/>
        </w:rPr>
        <w:t>. It is one way to display an </w:t>
      </w:r>
      <w:hyperlink r:id="rId17" w:tooltip="Algorithm" w:history="1">
        <w:r w:rsidRPr="0078747A">
          <w:rPr>
            <w:rStyle w:val="Hyperlink"/>
            <w:rFonts w:ascii="Times New Roman" w:eastAsia="Times New Roman" w:hAnsi="Times New Roman" w:cs="Times New Roman"/>
            <w:color w:val="000000" w:themeColor="text1"/>
            <w:sz w:val="24"/>
            <w:szCs w:val="24"/>
          </w:rPr>
          <w:t>algorithm</w:t>
        </w:r>
      </w:hyperlink>
      <w:r w:rsidRPr="0078747A">
        <w:rPr>
          <w:rFonts w:ascii="Times New Roman" w:eastAsia="Times New Roman" w:hAnsi="Times New Roman" w:cs="Times New Roman"/>
          <w:color w:val="000000" w:themeColor="text1"/>
          <w:sz w:val="24"/>
          <w:szCs w:val="24"/>
        </w:rPr>
        <w: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Decision trees are commonly used in </w:t>
      </w:r>
      <w:hyperlink r:id="rId18" w:tooltip="Operations research" w:history="1">
        <w:r w:rsidRPr="0078747A">
          <w:rPr>
            <w:rStyle w:val="Hyperlink"/>
            <w:rFonts w:ascii="Times New Roman" w:eastAsia="Times New Roman" w:hAnsi="Times New Roman" w:cs="Times New Roman"/>
            <w:color w:val="000000" w:themeColor="text1"/>
            <w:sz w:val="24"/>
            <w:szCs w:val="24"/>
          </w:rPr>
          <w:t>operations research</w:t>
        </w:r>
      </w:hyperlink>
      <w:r w:rsidRPr="0078747A">
        <w:rPr>
          <w:rFonts w:ascii="Times New Roman" w:eastAsia="Times New Roman" w:hAnsi="Times New Roman" w:cs="Times New Roman"/>
          <w:color w:val="000000" w:themeColor="text1"/>
          <w:sz w:val="24"/>
          <w:szCs w:val="24"/>
        </w:rPr>
        <w:t>, specifically in </w:t>
      </w:r>
      <w:hyperlink r:id="rId19" w:tooltip="Decision analysis" w:history="1">
        <w:r w:rsidRPr="0078747A">
          <w:rPr>
            <w:rStyle w:val="Hyperlink"/>
            <w:rFonts w:ascii="Times New Roman" w:eastAsia="Times New Roman" w:hAnsi="Times New Roman" w:cs="Times New Roman"/>
            <w:color w:val="000000" w:themeColor="text1"/>
            <w:sz w:val="24"/>
            <w:szCs w:val="24"/>
          </w:rPr>
          <w:t>decision analysis</w:t>
        </w:r>
      </w:hyperlink>
      <w:r w:rsidRPr="0078747A">
        <w:rPr>
          <w:rFonts w:ascii="Times New Roman" w:eastAsia="Times New Roman" w:hAnsi="Times New Roman" w:cs="Times New Roman"/>
          <w:color w:val="000000" w:themeColor="text1"/>
          <w:sz w:val="24"/>
          <w:szCs w:val="24"/>
        </w:rPr>
        <w:t>, to help identify a strategy most likely to reach a </w:t>
      </w:r>
      <w:hyperlink r:id="rId20" w:tooltip="Goal" w:history="1">
        <w:r w:rsidRPr="0078747A">
          <w:rPr>
            <w:rStyle w:val="Hyperlink"/>
            <w:rFonts w:ascii="Times New Roman" w:eastAsia="Times New Roman" w:hAnsi="Times New Roman" w:cs="Times New Roman"/>
            <w:color w:val="000000" w:themeColor="text1"/>
            <w:sz w:val="24"/>
            <w:szCs w:val="24"/>
          </w:rPr>
          <w:t>goal</w:t>
        </w:r>
      </w:hyperlink>
      <w:r w:rsidRPr="0078747A">
        <w:rPr>
          <w:rFonts w:ascii="Times New Roman" w:eastAsia="Times New Roman" w:hAnsi="Times New Roman" w:cs="Times New Roman"/>
          <w:color w:val="000000" w:themeColor="text1"/>
          <w:sz w:val="24"/>
          <w:szCs w:val="24"/>
        </w:rPr>
        <w:t>, but are also a popular tool in </w:t>
      </w:r>
      <w:hyperlink r:id="rId21" w:tooltip="Decision tree learning" w:history="1">
        <w:r w:rsidRPr="0078747A">
          <w:rPr>
            <w:rStyle w:val="Hyperlink"/>
            <w:rFonts w:ascii="Times New Roman" w:eastAsia="Times New Roman" w:hAnsi="Times New Roman" w:cs="Times New Roman"/>
            <w:color w:val="000000" w:themeColor="text1"/>
            <w:sz w:val="24"/>
            <w:szCs w:val="24"/>
          </w:rPr>
          <w:t>machine learning</w:t>
        </w:r>
      </w:hyperlink>
      <w:r w:rsidRPr="0078747A">
        <w:rPr>
          <w:rFonts w:ascii="Times New Roman" w:eastAsia="Times New Roman" w:hAnsi="Times New Roman" w:cs="Times New Roman"/>
          <w:color w:val="000000" w:themeColor="text1"/>
          <w:sz w:val="24"/>
          <w:szCs w:val="24"/>
        </w:rPr>
        <w: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They provide a highly effective structure within which you can lay out options and investigate the possible outcomes of choosing those options. They also help you to form a balanced picture of the risks and rewards associated with each possible course of action.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decision tree consists of 3 types of nodes: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Decision nodes - commonly represented by squares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Chance nodes - represented by circles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End nodes - represented by triangles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Drawing a 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You start a Decision Tree with a decision that you need to make. Draw a small square to represent this towards the left of a large piece of paper.</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From this box draw out lines towards the right for each possible solution, and write that solution along the line. Keep the lines apart as far as possible so that you can expand your thoughts.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At the end of each line, consider the results. If the result of taking that decision is uncertain, draw a small circle. If the result is another decision that you need to make, draw another square. Squares represent decisions, and circles represent uncertain outcomes. Write the decision or factor above the square or circle. If you have completed the solution at the end of the line, just leave it blank.</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Starting from the new decision squares on your diagram, draw out lines representing the options that you could select. From the circles draw lines representing possible outcomes. Again make a brief note on the line saying what it means. Keep on doing this until you have drawn out as many of the possible outcomes and decisions as you can see leading on from the original decisions.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example of the sort of thing you will end up with is shown in Figure 1:</w:t>
      </w:r>
    </w:p>
    <w:p w:rsidR="005C3817" w:rsidRPr="0078747A" w:rsidRDefault="00047291" w:rsidP="005C3817">
      <w:pPr>
        <w:shd w:val="clear" w:color="auto" w:fill="FBFBFB"/>
        <w:spacing w:line="240" w:lineRule="atLeast"/>
        <w:textAlignment w:val="baseline"/>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noProof/>
          <w:color w:val="000000" w:themeColor="text1"/>
          <w:sz w:val="24"/>
          <w:szCs w:val="24"/>
        </w:rPr>
        <w:drawing>
          <wp:inline distT="0" distB="0" distL="0" distR="0">
            <wp:extent cx="5029200" cy="1647825"/>
            <wp:effectExtent l="19050" t="0" r="0"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22"/>
                    <a:stretch>
                      <a:fillRect/>
                    </a:stretch>
                  </pic:blipFill>
                  <pic:spPr>
                    <a:xfrm>
                      <a:off x="0" y="0"/>
                      <a:ext cx="5029200" cy="1647825"/>
                    </a:xfrm>
                    <a:prstGeom prst="rect">
                      <a:avLst/>
                    </a:prstGeom>
                  </pic:spPr>
                </pic:pic>
              </a:graphicData>
            </a:graphic>
          </wp:inline>
        </w:drawing>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Once you have done this, review your tree diagram. Challenge each square and circle to see if there are any solutions or outcomes you have not considered. If there are, draw them in. If necessary, redraft your tree if parts of it are too congested or untidy. You </w:t>
      </w:r>
      <w:r w:rsidRPr="0078747A">
        <w:rPr>
          <w:rFonts w:ascii="Times New Roman" w:eastAsia="Times New Roman" w:hAnsi="Times New Roman" w:cs="Times New Roman"/>
          <w:color w:val="000000" w:themeColor="text1"/>
          <w:sz w:val="24"/>
          <w:szCs w:val="24"/>
        </w:rPr>
        <w:lastRenderedPageBreak/>
        <w:t>should now have a good understanding of the range of possible outcomes of your decisions.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Evaluating Your 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Now you are ready to evaluate the decision tree. This is where you can work out which option has the greatest worth to you. Start by assigning a cash value or score to each possible outcome. Estimate how much you think it would be worth to you if that outcome came about.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Next look at each circle (representing an uncertainty point) and estimate the probability of each outcome. If you use percentages, the total must come to 100% at each circle. If you use fractions, these must add up to 1. </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you have data on past events you may be able to make rigorous estimates of the probabilities. Otherwise write down your best guess.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Default="005C3817"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r>
        <w:rPr>
          <w:noProof/>
        </w:rPr>
        <w:drawing>
          <wp:inline distT="0" distB="0" distL="0" distR="0">
            <wp:extent cx="5543550" cy="3409950"/>
            <wp:effectExtent l="19050" t="0" r="0" b="0"/>
            <wp:docPr id="1" name="Picture 1" descr="Decision tree analysis example - tools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analysis example - toolshero"/>
                    <pic:cNvPicPr>
                      <a:picLocks noChangeAspect="1" noChangeArrowheads="1"/>
                    </pic:cNvPicPr>
                  </pic:nvPicPr>
                  <pic:blipFill>
                    <a:blip r:embed="rId23"/>
                    <a:srcRect/>
                    <a:stretch>
                      <a:fillRect/>
                    </a:stretch>
                  </pic:blipFill>
                  <pic:spPr bwMode="auto">
                    <a:xfrm>
                      <a:off x="0" y="0"/>
                      <a:ext cx="5547853" cy="3412597"/>
                    </a:xfrm>
                    <a:prstGeom prst="rect">
                      <a:avLst/>
                    </a:prstGeom>
                    <a:noFill/>
                    <a:ln w="9525">
                      <a:noFill/>
                      <a:miter lim="800000"/>
                      <a:headEnd/>
                      <a:tailEnd/>
                    </a:ln>
                  </pic:spPr>
                </pic:pic>
              </a:graphicData>
            </a:graphic>
          </wp:inline>
        </w:drawing>
      </w: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Pr="00391BCF" w:rsidRDefault="00391BCF" w:rsidP="00391BCF">
      <w:pPr>
        <w:pStyle w:val="Heading2"/>
        <w:shd w:val="clear" w:color="auto" w:fill="FFFFFF"/>
        <w:spacing w:before="0" w:line="300" w:lineRule="atLeast"/>
        <w:textAlignment w:val="baseline"/>
        <w:rPr>
          <w:color w:val="000000"/>
          <w:sz w:val="24"/>
          <w:szCs w:val="24"/>
        </w:rPr>
      </w:pPr>
      <w:r w:rsidRPr="00391BCF">
        <w:rPr>
          <w:color w:val="000000"/>
          <w:sz w:val="24"/>
          <w:szCs w:val="24"/>
        </w:rPr>
        <w:t>What Are the Advantages of Decision Tree Analysis?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have a number of advantages as a practical, useful managerial tool.</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Comprehensive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lastRenderedPageBreak/>
        <w:t>A significant advantage of a decision tree is that it forces the consideration of all possible outcomes of a decision and traces each path to a conclusion. It creates a comprehensive analysis of the consequences along each branch and identifies decision nodes that need further analysis.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Specific</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assign specific values to each problem, decision path and outcome. Using monetary values makes costs and benefits explicit. This approach identifies the relevant decision paths, reduces uncertainty, clears up ambiguity and clarifies the financial consequences of various courses of action.</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When factual information is not available, decision trees use probabilities for conditions to keep choices in perspective with each other for easy comparisons.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Easy to Use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are easy to use and explain with simple math, no complex formulas. They present visually all of the decision alternatives for quick comparisons in a format that is easy to understand with only brief explanations.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They are intuitive and follow the same pattern of thinking that humans use when making decisions.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Versatile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A multitude of business problems can be analyzed and solved by decision trees. They are useful tools for business managers, technicians, engineers, medical staff and anyone else who has to make decisions under uncertain conditions.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The algorithm of a decision tree can be integrated with other management analysis tools such as Net Present Value and Project Evaluation Review Technique (PERT).</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Simple decision trees can be manually constructed or used with computer programs for more complicated diagrams.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are a common-sense technique to find the best solutions to problems with uncertainty. Should you take an umbrella to work today? To find out, construct a simple decision-tree diagram.</w:t>
      </w: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Pr="0078747A"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color w:val="000000" w:themeColor="text1"/>
          <w:sz w:val="24"/>
          <w:szCs w:val="24"/>
        </w:rPr>
      </w:pPr>
    </w:p>
    <w:p w:rsidR="005C3817" w:rsidRPr="0078747A" w:rsidRDefault="005C3817" w:rsidP="00157458">
      <w:pPr>
        <w:pStyle w:val="ListParagraph"/>
        <w:numPr>
          <w:ilvl w:val="0"/>
          <w:numId w:val="11"/>
        </w:numPr>
        <w:ind w:left="360"/>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PERT/CPM</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INTRODUCTION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Basically, CPM (Critical Path Method) and PERT (Programme Evaluation Review Technique) are project management techniques, which have been created out of the need of Western industrial and military establishments to plan, schedule and control complex projects.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Brief History of CPM/PERT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CPM/PERT or Network Analysis as the technique is sometimes called, developed along two parallel streams, one industrial and the other military.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CPM was the discovery of M.R.Walker of E.I.Du Pont de Nemours &amp; Co. and J.E.Kelly of Remington Rand, circa 1957. The computation was designed for the UNIVAC-I computer. The first test was made in 1958, when CPM was applied to the construction of a new chemical plant. In March 1959, the method was applied to maintenance shut-down at the Du Pont works in Louisville, Kentucky. Unproductive time was reduced from 125 to 93 hours.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PERT was devised in 1958 for the POLARIS missile program by the Program Evaluation Branch of the Special Projects office of the U.S.Navy, helped by the Lockheed Missile Systems division and the Consultant firm of Booz-Allen &amp; Hamilton. The calculations were so arranged so that they could be carried out on the IBM Naval Ordinance Research Computer (NORC) at Dahlgren, Virginia.</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Planning, Scheduling &amp; Control</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Planning, Scheduling (or </w:t>
      </w:r>
      <w:r w:rsidR="004274E1" w:rsidRPr="0078747A">
        <w:rPr>
          <w:rFonts w:ascii="Times New Roman" w:eastAsia="Times New Roman" w:hAnsi="Times New Roman" w:cs="Times New Roman"/>
          <w:color w:val="000000" w:themeColor="text1"/>
          <w:sz w:val="24"/>
          <w:szCs w:val="24"/>
        </w:rPr>
        <w:t>organizing</w:t>
      </w:r>
      <w:r w:rsidRPr="0078747A">
        <w:rPr>
          <w:rFonts w:ascii="Times New Roman" w:eastAsia="Times New Roman" w:hAnsi="Times New Roman" w:cs="Times New Roman"/>
          <w:color w:val="000000" w:themeColor="text1"/>
          <w:sz w:val="24"/>
          <w:szCs w:val="24"/>
        </w:rPr>
        <w:t>) and Control are considered to be basic Managerial functions, and CPM/PERT has been rightfully accorded due importance in the literature on Operations Research and Quantitative Analysis.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Far more than the technical benefits, it was found that PERT/CPM provided a focus around which managers could brain-storm and put their ideas together. It proved to be a great communication medium by which thinkers and planners at one level could communicate their ideas, their doubts and fears to another level. Most important, it became a useful tool for evaluating the performance of individuals and teams.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are many variations of CPM/PERT which have been useful in planning costs, scheduling manpower and machine time. CPM/PERT can answer the following important questions:</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How long will the entire project take to be completed? What are the risks involved?</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Which are the critical activities or tasks in the project which could delay the entire project if they were not completed on time?</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the project on schedule, behind schedule or ahead of schedule?</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the project has to be finished earlier than planned, what is the best way to do this at the least cost?</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Framework for PERT and CPM</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Essentially, there are six steps which are common to both the techniques. The procedure is listed below:</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Define the Project and all of its significant activities or tasks. The Project (made up of several tasks) should have only a single start activity and a single finish activity.</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Develop the relationships among the activities. Decide which activities must precede and which must follow others.</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Draw the "Network" connecting all the activities. Each Activity should have unique event numbers. Dummy arrows are used where required to avoid giving the same numbering to two activities.</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Assign time and/or cost estimates to each activity</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Compute the longest time path through the network. This is called the critical path.</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Use the Network to help plan, schedule, and monitor and control the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Key Concept used by CPM/PERT is that a small set of activities, which make up the longest path through the activity network control the entire project. If these "critical" activities could be identified and assigned to responsible persons, management resources could be optimally used by concentrating on the few activities which determine the fate of the entire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Non-critical activities can be </w:t>
      </w:r>
      <w:r w:rsidR="00EE08CE" w:rsidRPr="0078747A">
        <w:rPr>
          <w:rFonts w:ascii="Times New Roman" w:eastAsia="Times New Roman" w:hAnsi="Times New Roman" w:cs="Times New Roman"/>
          <w:color w:val="000000" w:themeColor="text1"/>
          <w:sz w:val="24"/>
          <w:szCs w:val="24"/>
        </w:rPr>
        <w:t>replanted</w:t>
      </w:r>
      <w:r w:rsidRPr="0078747A">
        <w:rPr>
          <w:rFonts w:ascii="Times New Roman" w:eastAsia="Times New Roman" w:hAnsi="Times New Roman" w:cs="Times New Roman"/>
          <w:color w:val="000000" w:themeColor="text1"/>
          <w:sz w:val="24"/>
          <w:szCs w:val="24"/>
        </w:rPr>
        <w:t>, rescheduled and resources for them can be reallocated flexibly, without affecting the whole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Five useful questions to ask when preparing an activity network are:</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this a Start Activity?</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this a Finish Activity?</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Precedes this?</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Follows this?</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is Concurrent with this?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Some activities are serially linked. The second activity can begin only after the first activity is completed. In certain cases, the activities are concurrent, because they are independent of each other and can start simultaneously. This is especially the case in organizations which have supervisory resources so that work can be delegated to various departments which will be responsible for the activities and their completion as planned.</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When work is delegated like this, the need for constant feedback and co-ordination becomes an important senior management pre-occupation.</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Drawing the CPM/PERT Network</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Each activity (or sub-project) in a PERT/CPM Network is represented by an arrow symbol. Each activity is preceded and succeeded by an event, represented as a circle and numbered.</w:t>
      </w:r>
    </w:p>
    <w:p w:rsidR="005C3817" w:rsidRPr="0078747A" w:rsidRDefault="005C3817" w:rsidP="005C3817">
      <w:pPr>
        <w:pStyle w:val="NormalWeb"/>
        <w:shd w:val="clear" w:color="auto" w:fill="FFFFFF"/>
        <w:spacing w:before="0" w:beforeAutospacing="0" w:after="150" w:afterAutospacing="0" w:line="300" w:lineRule="atLeast"/>
        <w:jc w:val="center"/>
        <w:rPr>
          <w:color w:val="000000" w:themeColor="text1"/>
        </w:rPr>
      </w:pPr>
      <w:r w:rsidRPr="0078747A">
        <w:rPr>
          <w:noProof/>
          <w:color w:val="000000" w:themeColor="text1"/>
        </w:rPr>
        <w:drawing>
          <wp:inline distT="0" distB="0" distL="0" distR="0">
            <wp:extent cx="2771775" cy="1304925"/>
            <wp:effectExtent l="0" t="0" r="9525" b="9525"/>
            <wp:docPr id="6" name="Picture 6" descr="http://www.interventions.org/images/wp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erventions.org/images/wpe1.gif"/>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1775" cy="1304925"/>
                    </a:xfrm>
                    <a:prstGeom prst="rect">
                      <a:avLst/>
                    </a:prstGeom>
                    <a:noFill/>
                    <a:ln>
                      <a:noFill/>
                    </a:ln>
                  </pic:spPr>
                </pic:pic>
              </a:graphicData>
            </a:graphic>
          </wp:inline>
        </w:drawing>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At Event 3, we have to evaluate two predecessor activities – Activity 1-3 and Activity 2-3, both of which are predecessor activities. Activity 1-3 gives us an Earliest Start of 3 weeks at Event 3. However, Activity 2-3 also has to be completed before Event 3 can begin. Along this route, the Earliest Start would be 4+0=4. The rule is to take the longer (bigger) of the two Earliest Starts. So the Earliest Start at event 3 is 4.</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Similarly, at Event 4, we find we have to evaluate two predecessor activities – Activity 2-4 and Activity 3-4. Along Activity 2-4, the Earliest Start at Event 4 would be 10 wks, but along Activity 3-4, the Earliest Start at Event 4 would be 11 wks. Since 11 wks is larger than 10 wks, we select it as the Earliest Start at Event 4.We have now found the longest path through the</w:t>
      </w:r>
      <w:r w:rsidRPr="0078747A">
        <w:rPr>
          <w:rFonts w:ascii="Times New Roman" w:eastAsia="Times New Roman" w:hAnsi="Times New Roman" w:cs="Times New Roman"/>
          <w:color w:val="000000" w:themeColor="text1"/>
          <w:sz w:val="24"/>
          <w:szCs w:val="24"/>
        </w:rPr>
        <w:br/>
        <w:t>network. It will take 11 weeks along activities 1-2, 2-3 and 3-4. This is the</w:t>
      </w:r>
      <w:r w:rsidRPr="0078747A">
        <w:rPr>
          <w:rFonts w:ascii="Times New Roman" w:eastAsia="Times New Roman" w:hAnsi="Times New Roman" w:cs="Times New Roman"/>
          <w:color w:val="000000" w:themeColor="text1"/>
          <w:sz w:val="24"/>
          <w:szCs w:val="24"/>
        </w:rPr>
        <w:br/>
        <w:t>Critical Path.</w:t>
      </w:r>
    </w:p>
    <w:p w:rsidR="005C3817" w:rsidRPr="0078747A" w:rsidRDefault="005C3817" w:rsidP="005C3817">
      <w:pPr>
        <w:jc w:val="center"/>
        <w:rPr>
          <w:rFonts w:ascii="Times New Roman" w:eastAsiaTheme="minorEastAsia"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PART-II “ORGANIZATION “ </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next to planning. It means to bring the resources (men, materials, machines, etc.) together and use them properly for achieving the objectives. Organization is a process as well as it is a structure.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means arranging ways and means for the execution of a business plan. It provides suitable administrative structure and facilitates execution of proposed plan.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Organizing involves different aspects such as departmentation, span of control delegation of authority, establishment of superior-subordinate relationship and provision of mechanism for co-ordination of various business activities.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People within the organization are given work assignments that contribute to the company’s goals. Tasks are organized so that the output of each individual contributes to the success of departments, which, in turn, contributes to the success of divisions, which ultimately contributes to the success of the organization.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or Organizing in </w:t>
      </w:r>
      <w:hyperlink r:id="rId25" w:history="1">
        <w:r w:rsidRPr="0078747A">
          <w:rPr>
            <w:rStyle w:val="Hyperlink"/>
            <w:rFonts w:ascii="Times New Roman" w:eastAsia="Times New Roman" w:hAnsi="Times New Roman" w:cs="Times New Roman"/>
            <w:color w:val="000000" w:themeColor="text1"/>
            <w:sz w:val="24"/>
            <w:szCs w:val="24"/>
          </w:rPr>
          <w:t>management</w:t>
        </w:r>
      </w:hyperlink>
      <w:r w:rsidRPr="0078747A">
        <w:rPr>
          <w:rFonts w:ascii="Times New Roman" w:eastAsia="Times New Roman" w:hAnsi="Times New Roman" w:cs="Times New Roman"/>
          <w:color w:val="000000" w:themeColor="text1"/>
          <w:sz w:val="24"/>
          <w:szCs w:val="24"/>
        </w:rPr>
        <w:t> refers to the relationship between people, work and resources used to achieve the common objectives (goals).</w:t>
      </w:r>
    </w:p>
    <w:p w:rsidR="005C3817" w:rsidRPr="0078747A" w:rsidRDefault="005C3817" w:rsidP="00386E2A">
      <w:pPr>
        <w:pStyle w:val="ListParagraph"/>
        <w:numPr>
          <w:ilvl w:val="0"/>
          <w:numId w:val="31"/>
        </w:numPr>
        <w:tabs>
          <w:tab w:val="left" w:pos="360"/>
          <w:tab w:val="left" w:pos="630"/>
          <w:tab w:val="left" w:pos="72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According to Theo Haimann,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the process of defining and grouping the activities of the enterprise and establishing the authority relationships among them."</w:t>
      </w:r>
    </w:p>
    <w:p w:rsidR="005C3817" w:rsidRPr="0078747A" w:rsidRDefault="005C3817" w:rsidP="00386E2A">
      <w:pPr>
        <w:pStyle w:val="ListParagraph"/>
        <w:numPr>
          <w:ilvl w:val="0"/>
          <w:numId w:val="31"/>
        </w:numPr>
        <w:ind w:left="360"/>
        <w:rPr>
          <w:rFonts w:ascii="Times New Roman" w:eastAsia="Times New Roman" w:hAnsi="Times New Roman" w:cs="Times New Roman"/>
          <w:b/>
          <w:bCs/>
          <w:color w:val="000000" w:themeColor="text1"/>
          <w:sz w:val="24"/>
          <w:szCs w:val="24"/>
        </w:rPr>
      </w:pPr>
      <w:bookmarkStart w:id="29" w:name="more"/>
      <w:bookmarkEnd w:id="29"/>
      <w:r w:rsidRPr="0078747A">
        <w:rPr>
          <w:rFonts w:ascii="Times New Roman" w:eastAsia="Times New Roman" w:hAnsi="Times New Roman" w:cs="Times New Roman"/>
          <w:b/>
          <w:bCs/>
          <w:color w:val="000000" w:themeColor="text1"/>
          <w:sz w:val="24"/>
          <w:szCs w:val="24"/>
        </w:rPr>
        <w:t>According to Louis Allen,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the process of identifying and grouping the work to be performed, defining and delegating responsibility and authority and establishing relationships for the purpose of enabling people to work most effectively together in accomplishing objectives."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PRINCIPLES</w:t>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Objectives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objectives of the organization should be clearly defined. Every single individual in the organization should understand these objectives. This will enable them to work efficiently and help the organization to achieve its objectives.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Specialization</w:t>
      </w:r>
    </w:p>
    <w:p w:rsidR="005C3817" w:rsidRPr="0078747A" w:rsidRDefault="005C3817" w:rsidP="00386E2A">
      <w:pPr>
        <w:pStyle w:val="ListParagraph"/>
        <w:numPr>
          <w:ilvl w:val="0"/>
          <w:numId w:val="33"/>
        </w:numPr>
        <w:tabs>
          <w:tab w:val="left"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single individual in the organization should be asked to perform only one type of function (work). This function should be related to his educational background, training, work-experience, ability, etc., in other words, there should be a division of work and specialization in the organization. This will increase the efficiency, productivity and profitability of the organization.</w:t>
      </w:r>
    </w:p>
    <w:p w:rsidR="005C3817" w:rsidRPr="0078747A" w:rsidRDefault="005C3817" w:rsidP="005C3817">
      <w:pPr>
        <w:pStyle w:val="ListParagraph"/>
        <w:tabs>
          <w:tab w:val="left" w:pos="360"/>
        </w:tabs>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Co-ordination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efforts of all the individuals, departments, levels, etc. should be co-coordinated towards the common objectives of the organization. Therefore, managers must try to achieve co-ordination.</w:t>
      </w:r>
      <w:r w:rsidRPr="0078747A">
        <w:rPr>
          <w:rFonts w:ascii="Times New Roman" w:eastAsia="Times New Roman" w:hAnsi="Times New Roman" w:cs="Times New Roman"/>
          <w:color w:val="000000" w:themeColor="text1"/>
          <w:sz w:val="24"/>
          <w:szCs w:val="24"/>
        </w:rPr>
        <w:br/>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Authority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individual should be given authority (power) to perform his responsibilities (duties). This authority should be clearly defined. Authority should be maximum at the top level and it should decrease as we come to the lower levels. There should be a clear line of authority which joins all the members of the organization from top to bottom. This line of authority should not be broken. It should be short, i.e. there should be few levels of management.</w:t>
      </w:r>
      <w:r w:rsidRPr="0078747A">
        <w:rPr>
          <w:rFonts w:ascii="Times New Roman" w:eastAsia="Times New Roman" w:hAnsi="Times New Roman" w:cs="Times New Roman"/>
          <w:color w:val="000000" w:themeColor="text1"/>
          <w:sz w:val="24"/>
          <w:szCs w:val="24"/>
        </w:rPr>
        <w:br/>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Responsibility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responsibility (duties) of every individual should be clearly defined. This responsibility is absolute, i.e. it cannot be delegated. The responsibility given to an individual should be equal to the authority given to him.</w:t>
      </w:r>
    </w:p>
    <w:p w:rsidR="00F91D9B" w:rsidRPr="0078747A" w:rsidRDefault="00F91D9B" w:rsidP="00F91D9B">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Span of Control</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Span of control means the maximum number of subordinates which one superior can manage effectively. The span of control should be as small as possible. Generally, at the top level, the span of control should be 1:6, while at the lower level, it should be 1:20. Span of control depends on many factors such as nature of job, ability of superior, skill of subordinate, etc.</w:t>
      </w:r>
    </w:p>
    <w:p w:rsidR="005C3817" w:rsidRPr="0078747A" w:rsidRDefault="005C3817" w:rsidP="005C3817">
      <w:pPr>
        <w:pStyle w:val="ListParagraph"/>
        <w:ind w:left="360"/>
        <w:rPr>
          <w:rFonts w:ascii="Times New Roman" w:eastAsia="Times New Roman" w:hAnsi="Times New Roman" w:cs="Times New Roman"/>
          <w:b/>
          <w:bCs/>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Balance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should be a proper balance between the different levels, functions and departments of the organization. Similarly, there should be a proper balance between centralization and decentralization, authority and responsibility, etc. If there is no balance between these factors then the organization will not function smoothly.</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Chain of Command</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chain of command should be very short. That is, there should be very few levels of management. If not, there will be many communication problems and delays in execution of workflow.</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Delegation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 and responsibility should be delegated to the lowest levels of the organization. Therefore, the decisions can be made at the lowest competent level. The authority delegated to an individual should be equal to his responsibility.</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Continuity</w:t>
      </w:r>
    </w:p>
    <w:p w:rsidR="00F91D9B"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organization structure should have continuity. That is, the enterprise should be able to use the organization structure for a long period of time. The organization structure should be able to achieve not only present objectives but also future objectives of the enterprise.</w:t>
      </w: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Pr="0078747A" w:rsidRDefault="0078747A" w:rsidP="0078747A">
      <w:pPr>
        <w:rPr>
          <w:rFonts w:ascii="Times New Roman" w:eastAsia="Times New Roman" w:hAnsi="Times New Roman" w:cs="Times New Roman"/>
          <w:color w:val="000000" w:themeColor="text1"/>
          <w:sz w:val="24"/>
          <w:szCs w:val="24"/>
        </w:rPr>
      </w:pPr>
    </w:p>
    <w:p w:rsidR="001914F4" w:rsidRPr="0078747A" w:rsidRDefault="00C93745"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1914F4" w:rsidRPr="0078747A">
        <w:rPr>
          <w:rFonts w:ascii="Times New Roman" w:hAnsi="Times New Roman" w:cs="Times New Roman"/>
          <w:color w:val="000000" w:themeColor="text1"/>
          <w:sz w:val="24"/>
          <w:szCs w:val="24"/>
          <w:u w:val="double"/>
        </w:rPr>
        <w:t xml:space="preserve"> – 4</w:t>
      </w: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 PART-I “DEPARTMENTATION “ </w:t>
      </w:r>
    </w:p>
    <w:p w:rsidR="001914F4" w:rsidRPr="0078747A" w:rsidRDefault="001914F4" w:rsidP="001914F4">
      <w:pPr>
        <w:rPr>
          <w:rFonts w:ascii="Times New Roman" w:hAnsi="Times New Roman" w:cs="Times New Roman"/>
          <w:color w:val="000000" w:themeColor="text1"/>
          <w:sz w:val="24"/>
          <w:szCs w:val="24"/>
          <w:u w:val="double"/>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 TO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process of organization consists of Dividing different duties and Assigning responsibilities to different people. Dividing and grouping of activities is of paramount importance to all developing organizations.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w:t>
      </w:r>
      <w:hyperlink r:id="rId26" w:history="1">
        <w:r w:rsidRPr="0078747A">
          <w:rPr>
            <w:rStyle w:val="Hyperlink"/>
            <w:rFonts w:ascii="Times New Roman" w:eastAsia="Times New Roman" w:hAnsi="Times New Roman" w:cs="Times New Roman"/>
            <w:color w:val="000000" w:themeColor="text1"/>
            <w:sz w:val="24"/>
            <w:szCs w:val="24"/>
          </w:rPr>
          <w:t>span of control</w:t>
        </w:r>
      </w:hyperlink>
      <w:r w:rsidRPr="0078747A">
        <w:rPr>
          <w:rFonts w:ascii="Times New Roman" w:eastAsia="Times New Roman" w:hAnsi="Times New Roman" w:cs="Times New Roman"/>
          <w:color w:val="000000" w:themeColor="text1"/>
          <w:sz w:val="24"/>
          <w:szCs w:val="24"/>
        </w:rPr>
        <w:t> i.e... The limitation on the number of subordinates that can be directly managed would restrict the size of the enterprise. Therefore, the work and people should be divided and grouped to facilitate expansion of the firm. Dividing the work and people, and grouping them on some logical basis is called Departmentation. With this introduction, we shall now see the meaning of departmentation, bases of departmentation and their relative merits and demerits.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 AND DEFINITION OF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 xml:space="preserve">Departmentation is the process which is used to group activities into units for purpose of administration at all levels. By this process, the personnel and functions of an enterprise are departmentalized by division into separate units. Dividing the work naturally means the identification of individual activities which have to be undertaken for attaining the objectives of the </w:t>
      </w:r>
      <w:r w:rsidR="00EE08CE" w:rsidRPr="0078747A">
        <w:rPr>
          <w:rFonts w:ascii="Times New Roman" w:eastAsia="Times New Roman" w:hAnsi="Times New Roman" w:cs="Times New Roman"/>
          <w:color w:val="000000" w:themeColor="text1"/>
          <w:sz w:val="24"/>
          <w:szCs w:val="24"/>
        </w:rPr>
        <w:t>enterprise. But</w:t>
      </w:r>
      <w:r w:rsidRPr="0078747A">
        <w:rPr>
          <w:rFonts w:ascii="Times New Roman" w:eastAsia="Times New Roman" w:hAnsi="Times New Roman" w:cs="Times New Roman"/>
          <w:color w:val="000000" w:themeColor="text1"/>
          <w:sz w:val="24"/>
          <w:szCs w:val="24"/>
        </w:rPr>
        <w:t xml:space="preserve"> once the various activities have been identified, it is necessary to group them together on some logical basis. This process of grouping is known as departmentation.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administrative units so created may be called as divisions, units, branches or by some other name. Each department or division is a distinct area of activities over which a manager will be given authority and for which he is responsible. The departments are agencies of management and simplify the tasks of the management within a workable span.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BASES OF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There is no single best way of departmentation applicable to all organizations or to all situations. </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pattern that will be used will depend on the given situation and what managers believe will yield the best result for them in the situation they face. However, there are a few basic methods for dividing responsibilities within an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They are as follows: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Functional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Territorial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Process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Product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Customer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Time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Number basis.</w:t>
      </w:r>
    </w:p>
    <w:p w:rsidR="001914F4" w:rsidRPr="0078747A" w:rsidRDefault="001914F4" w:rsidP="001914F4">
      <w:pPr>
        <w:shd w:val="clear" w:color="auto" w:fill="FFFFFF"/>
        <w:spacing w:after="0" w:line="345" w:lineRule="atLeast"/>
        <w:jc w:val="both"/>
        <w:rPr>
          <w:rFonts w:ascii="Times New Roman" w:eastAsia="Times New Roman" w:hAnsi="Times New Roman" w:cs="Times New Roman"/>
          <w:color w:val="000000" w:themeColor="text1"/>
          <w:sz w:val="24"/>
          <w:szCs w:val="24"/>
        </w:rPr>
      </w:pPr>
    </w:p>
    <w:p w:rsidR="001914F4" w:rsidRPr="0078747A" w:rsidRDefault="001914F4" w:rsidP="001914F4">
      <w:pPr>
        <w:shd w:val="clear" w:color="auto" w:fill="FFFFFF"/>
        <w:spacing w:after="0" w:line="345" w:lineRule="atLeast"/>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color w:val="000000" w:themeColor="text1"/>
        </w:rPr>
      </w:pPr>
      <w:r w:rsidRPr="0078747A">
        <w:rPr>
          <w:rFonts w:ascii="Times New Roman" w:hAnsi="Times New Roman" w:cs="Times New Roman"/>
          <w:bCs/>
          <w:color w:val="000000" w:themeColor="text1"/>
        </w:rPr>
        <w:t xml:space="preserve">Departmentation </w:t>
      </w:r>
      <w:r w:rsidR="00EE08CE" w:rsidRPr="0078747A">
        <w:rPr>
          <w:rFonts w:ascii="Times New Roman" w:hAnsi="Times New Roman" w:cs="Times New Roman"/>
          <w:bCs/>
          <w:color w:val="000000" w:themeColor="text1"/>
        </w:rPr>
        <w:t>by</w:t>
      </w:r>
      <w:r w:rsidRPr="0078747A">
        <w:rPr>
          <w:rFonts w:ascii="Times New Roman" w:hAnsi="Times New Roman" w:cs="Times New Roman"/>
          <w:bCs/>
          <w:color w:val="000000" w:themeColor="text1"/>
        </w:rPr>
        <w:t xml:space="preserve"> Function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most commonly accepted practice is the grouping of the activities in accordance with the functions of an enterprise. The basic enterprise functions generally consist of production, marketing, finance, etc. This method is more logical and hence present in almost all enterprises at some level.</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lastRenderedPageBreak/>
        <w:drawing>
          <wp:inline distT="0" distB="0" distL="0" distR="0">
            <wp:extent cx="4695825" cy="2295525"/>
            <wp:effectExtent l="0" t="0" r="9525" b="9525"/>
            <wp:docPr id="13" name="Picture 13" descr="http://accountlearning.com/wp-content/uploads/2015/11/Departmentation-by-Function-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ccountlearning.com/wp-content/uploads/2015/11/Departmentation-by-Function-Chart.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5825" cy="2295525"/>
                    </a:xfrm>
                    <a:prstGeom prst="rect">
                      <a:avLst/>
                    </a:prstGeom>
                    <a:noFill/>
                    <a:ln>
                      <a:noFill/>
                    </a:ln>
                  </pic:spPr>
                </pic:pic>
              </a:graphicData>
            </a:graphic>
          </wp:inline>
        </w:drawing>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Merits of Departmentation by function</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a logical and time proven method.</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method follows the principle of specialization.</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 and responsibilities can be clearly defined and fixed.</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Since the top managers are responsible for the end results, control shall become effective.</w:t>
      </w:r>
    </w:p>
    <w:p w:rsidR="001914F4" w:rsidRPr="0078747A" w:rsidRDefault="00F91D9B" w:rsidP="00F91D9B">
      <w:pPr>
        <w:shd w:val="clear" w:color="auto" w:fill="FFFFFF"/>
        <w:tabs>
          <w:tab w:val="left" w:pos="720"/>
        </w:tabs>
        <w:spacing w:after="0" w:line="345" w:lineRule="atLeast"/>
        <w:ind w:left="456"/>
        <w:jc w:val="both"/>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ab/>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i w:val="0"/>
          <w:color w:val="000000" w:themeColor="text1"/>
          <w:sz w:val="24"/>
          <w:szCs w:val="24"/>
        </w:rPr>
      </w:pPr>
      <w:r w:rsidRPr="0078747A">
        <w:rPr>
          <w:rFonts w:ascii="Times New Roman" w:hAnsi="Times New Roman" w:cs="Times New Roman"/>
          <w:b/>
          <w:bCs/>
          <w:i w:val="0"/>
          <w:color w:val="000000" w:themeColor="text1"/>
          <w:sz w:val="24"/>
          <w:szCs w:val="24"/>
        </w:rPr>
        <w:t>Demerits of Departmentation by function</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type of departmentation shall develop a loyalty towards the functions and not towards the enterprise as a whole.</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Co-ordination of different functions shall become difficult.</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Only the departmental heads are held responsible for defective work.</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pattern is not a best training ground for promotable top management people.</w:t>
      </w:r>
    </w:p>
    <w:p w:rsidR="001914F4" w:rsidRPr="0078747A" w:rsidRDefault="001914F4" w:rsidP="001914F4">
      <w:pPr>
        <w:jc w:val="center"/>
        <w:rPr>
          <w:rFonts w:ascii="Times New Roman" w:eastAsiaTheme="minorEastAsia" w:hAnsi="Times New Roman" w:cs="Times New Roman"/>
          <w:color w:val="000000" w:themeColor="text1"/>
          <w:sz w:val="24"/>
          <w:szCs w:val="24"/>
          <w:u w:val="double"/>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Territories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the organization is large and geographically dispersed, departmentation on territorial basis is the best. This is also considered suitable where the branches produce the same goods or perform similar services at various locations.</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lastRenderedPageBreak/>
        <w:drawing>
          <wp:inline distT="0" distB="0" distL="0" distR="0">
            <wp:extent cx="5715000" cy="2905125"/>
            <wp:effectExtent l="0" t="0" r="0" b="9525"/>
            <wp:docPr id="12" name="Picture 12" descr="http://accountlearning.com/wp-content/uploads/2015/11/Departmentation-by-Territorie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ccountlearning.com/wp-content/uploads/2015/11/Departmentation-by-Territories-Chart.jp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Merits of Departmentation by Territory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Departmentation on territorial basis has many points to its credit.</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method is highly suitable when the needs of the local customers are to be satisfied effectively.</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Certain economies of localized operation can be availed.</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Sales activities can be conducted more effectively. Sales personnel can spend more time on sales rather than on traveling.</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executives of territorial departments shall become thoroughly familiar with the key details and can take on the spot decisions in times of emergency.</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department has an excellent training situation for all round managers needed in the future at higher levels.</w:t>
      </w:r>
    </w:p>
    <w:p w:rsidR="001914F4" w:rsidRPr="0078747A" w:rsidRDefault="00F91D9B" w:rsidP="00F91D9B">
      <w:pPr>
        <w:shd w:val="clear" w:color="auto" w:fill="FFFFFF"/>
        <w:tabs>
          <w:tab w:val="left" w:pos="1530"/>
        </w:tabs>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b/>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Demerits of Departmentation by Territory</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type of departmentation requires more persons with general managerial abilities needed in the future at higher levels.</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Co-ordination shall become difficult and the problem of maintaining top management control shall also acute.</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Territorial grouping may sometime cause some problems if authority over financial matters is also decentralized.</w:t>
      </w:r>
    </w:p>
    <w:p w:rsidR="001914F4" w:rsidRPr="0078747A" w:rsidRDefault="001914F4" w:rsidP="001914F4">
      <w:pPr>
        <w:pStyle w:val="ListParagraph"/>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Activities can also be grouped according to the process involved or the equipment used, this form of departmentation is often employed in manufacturing enterprises. It is also </w:t>
      </w:r>
      <w:r w:rsidRPr="0078747A">
        <w:rPr>
          <w:rFonts w:ascii="Times New Roman" w:eastAsia="Times New Roman" w:hAnsi="Times New Roman" w:cs="Times New Roman"/>
          <w:color w:val="000000" w:themeColor="text1"/>
          <w:sz w:val="24"/>
          <w:szCs w:val="24"/>
        </w:rPr>
        <w:lastRenderedPageBreak/>
        <w:t>called equipment departmentation. Process departments for receiving goods in stores, transportation, wrapping and delivery. Departmentation by process is usually decided on the basis of a cost that is mainly on economic considerations.</w:t>
      </w:r>
    </w:p>
    <w:p w:rsidR="001914F4" w:rsidRPr="0078747A" w:rsidRDefault="001914F4" w:rsidP="001914F4">
      <w:pPr>
        <w:tabs>
          <w:tab w:val="left" w:pos="1035"/>
        </w:tabs>
        <w:rPr>
          <w:rFonts w:ascii="Times New Roman" w:eastAsiaTheme="minorEastAsia" w:hAnsi="Times New Roman" w:cs="Times New Roman"/>
          <w:color w:val="000000" w:themeColor="text1"/>
          <w:sz w:val="24"/>
          <w:szCs w:val="24"/>
        </w:rPr>
      </w:pPr>
      <w:r w:rsidRPr="0078747A">
        <w:rPr>
          <w:rFonts w:ascii="Times New Roman" w:hAnsi="Times New Roman" w:cs="Times New Roman"/>
          <w:color w:val="000000" w:themeColor="text1"/>
          <w:sz w:val="24"/>
          <w:szCs w:val="24"/>
        </w:rPr>
        <w:tab/>
      </w:r>
      <w:r w:rsidRPr="0078747A">
        <w:rPr>
          <w:rFonts w:ascii="Times New Roman" w:hAnsi="Times New Roman" w:cs="Times New Roman"/>
          <w:noProof/>
          <w:color w:val="000000" w:themeColor="text1"/>
          <w:sz w:val="24"/>
          <w:szCs w:val="24"/>
        </w:rPr>
        <w:drawing>
          <wp:inline distT="0" distB="0" distL="0" distR="0">
            <wp:extent cx="5000625" cy="1571625"/>
            <wp:effectExtent l="0" t="0" r="9525" b="9525"/>
            <wp:docPr id="11" name="Picture 11" descr="http://accountlearning.com/wp-content/uploads/2015/11/Departmentation-by-Proces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countlearning.com/wp-content/uploads/2015/11/Departmentation-by-Process-Chart.jp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0625" cy="1571625"/>
                    </a:xfrm>
                    <a:prstGeom prst="rect">
                      <a:avLst/>
                    </a:prstGeom>
                    <a:noFill/>
                    <a:ln>
                      <a:noFill/>
                    </a:ln>
                  </pic:spPr>
                </pic:pic>
              </a:graphicData>
            </a:graphic>
          </wp:inline>
        </w:drawing>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Departmentation by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following are the important merits of this type of departmentation:</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suitable for all organizations irrespective of their size.</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equipment can be economically used to their maximum capacity.</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saves money and consequently reduces the cost of production.</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Better timing and customer service can be ensured.</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color w:val="000000" w:themeColor="text1"/>
        </w:rPr>
      </w:pPr>
      <w:r w:rsidRPr="0078747A">
        <w:rPr>
          <w:rFonts w:ascii="Times New Roman" w:hAnsi="Times New Roman" w:cs="Times New Roman"/>
          <w:bCs/>
          <w:color w:val="000000" w:themeColor="text1"/>
        </w:rPr>
        <w:t xml:space="preserve">Departmentation </w:t>
      </w:r>
      <w:r w:rsidR="00EE08CE" w:rsidRPr="0078747A">
        <w:rPr>
          <w:rFonts w:ascii="Times New Roman" w:hAnsi="Times New Roman" w:cs="Times New Roman"/>
          <w:bCs/>
          <w:color w:val="000000" w:themeColor="text1"/>
        </w:rPr>
        <w:t>by</w:t>
      </w:r>
      <w:r w:rsidRPr="0078747A">
        <w:rPr>
          <w:rFonts w:ascii="Times New Roman" w:hAnsi="Times New Roman" w:cs="Times New Roman"/>
          <w:bCs/>
          <w:color w:val="000000" w:themeColor="text1"/>
        </w:rPr>
        <w:t xml:space="preserve"> Product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type of departmentation is desirable for large undertakings which deal with a variety of products or product lines. To departmentalise on product basis means to establish each product or group of closely related products in a product line as a relatively autonomous integrated unit within the overall framework of the company. Under this method, an executive will be in charge of and responsible for all the activities relating to a particular product from production to distribution.</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drawing>
          <wp:inline distT="0" distB="0" distL="0" distR="0">
            <wp:extent cx="4829175" cy="2333625"/>
            <wp:effectExtent l="0" t="0" r="9525" b="9525"/>
            <wp:docPr id="10" name="Picture 10" descr="http://accountlearning.com/wp-content/uploads/2015/11/Departmentation-by-Produc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ccountlearning.com/wp-content/uploads/2015/11/Departmentation-by-Product-Chart.jp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175" cy="2333625"/>
                    </a:xfrm>
                    <a:prstGeom prst="rect">
                      <a:avLst/>
                    </a:prstGeom>
                    <a:noFill/>
                    <a:ln>
                      <a:noFill/>
                    </a:ln>
                  </pic:spPr>
                </pic:pic>
              </a:graphicData>
            </a:graphic>
          </wp:inline>
        </w:drawing>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Departmentation on basis of Product</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This pattern of departmentation facilitates the optimum use of specialized skill, labour and capital.</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Various economies relating to production, assembly and handling can be availed.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the activities connected with a particular product can be effectively coordinated.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Better timing and customer service can be ensured.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Responsibility can be fixed.</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Demerits</w:t>
      </w:r>
      <w:r w:rsidRPr="0078747A">
        <w:rPr>
          <w:rFonts w:ascii="Times New Roman" w:hAnsi="Times New Roman" w:cs="Times New Roman"/>
          <w:b/>
          <w:bCs/>
          <w:i w:val="0"/>
          <w:color w:val="000000" w:themeColor="text1"/>
          <w:sz w:val="24"/>
          <w:szCs w:val="24"/>
        </w:rPr>
        <w:t xml:space="preserve"> of Departmentation on product basis</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type of departmentation will often result in unnecessary duplication of work and ultimately result in an increase in the production cost.</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The problem of maintaining </w:t>
      </w:r>
      <w:r w:rsidR="00EE08CE" w:rsidRPr="0078747A">
        <w:rPr>
          <w:rFonts w:ascii="Times New Roman" w:eastAsia="Times New Roman" w:hAnsi="Times New Roman" w:cs="Times New Roman"/>
          <w:color w:val="000000" w:themeColor="text1"/>
          <w:sz w:val="24"/>
          <w:szCs w:val="24"/>
        </w:rPr>
        <w:t>headquarters</w:t>
      </w:r>
      <w:r w:rsidRPr="0078747A">
        <w:rPr>
          <w:rFonts w:ascii="Times New Roman" w:eastAsia="Times New Roman" w:hAnsi="Times New Roman" w:cs="Times New Roman"/>
          <w:color w:val="000000" w:themeColor="text1"/>
          <w:sz w:val="24"/>
          <w:szCs w:val="24"/>
        </w:rPr>
        <w:t xml:space="preserve"> control shall also be more acute.</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Their pattern can also create difficulties in co-ordination with the organizational structure.</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Successful managers will be tempted to acquire more and more powers and build up their own empire. This danger can be averted by centralizing all major policy decisions.</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F91D9B"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Customer</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Departmentation can also be made on the basis of a customer served that is customer departmentation. In this case, the firm shows its paramount interest in the welfare of the customer and attention given to them. Under this method, the customers are divided into separate categories, such as distributors, retailers and consumers, and the task of satisfying the needs of different categories of customers assigned to specific departments.</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drawing>
          <wp:inline distT="0" distB="0" distL="0" distR="0">
            <wp:extent cx="5715000" cy="2752725"/>
            <wp:effectExtent l="0" t="0" r="0" b="9525"/>
            <wp:docPr id="9" name="Picture 9" descr="http://accountlearning.com/wp-content/uploads/2015/11/Departmentation-by-Custome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ccountlearning.com/wp-content/uploads/2015/11/Departmentation-by-Customer-Chart.jp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1914F4" w:rsidRPr="0078747A" w:rsidRDefault="001914F4" w:rsidP="001914F4">
      <w:pPr>
        <w:pStyle w:val="Heading4"/>
        <w:shd w:val="clear" w:color="auto" w:fill="FFFFFF"/>
        <w:spacing w:before="0" w:after="180"/>
        <w:ind w:left="284"/>
        <w:jc w:val="both"/>
        <w:rPr>
          <w:rFonts w:ascii="Times New Roman" w:hAnsi="Times New Roman" w:cs="Times New Roman"/>
          <w:i w:val="0"/>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bCs/>
          <w:i w:val="0"/>
          <w:color w:val="000000" w:themeColor="text1"/>
          <w:sz w:val="24"/>
          <w:szCs w:val="24"/>
        </w:rPr>
      </w:pPr>
      <w:r w:rsidRPr="0078747A">
        <w:rPr>
          <w:rFonts w:ascii="Times New Roman" w:hAnsi="Times New Roman" w:cs="Times New Roman"/>
          <w:b/>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departmentation by customer</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 xml:space="preserve">Customers are the key to any </w:t>
      </w:r>
      <w:r w:rsidR="00EE08CE" w:rsidRPr="0078747A">
        <w:rPr>
          <w:rFonts w:ascii="Times New Roman" w:eastAsia="Times New Roman" w:hAnsi="Times New Roman" w:cs="Times New Roman"/>
          <w:color w:val="000000" w:themeColor="text1"/>
          <w:sz w:val="24"/>
          <w:szCs w:val="24"/>
        </w:rPr>
        <w:t>organization</w:t>
      </w:r>
      <w:r w:rsidRPr="0078747A">
        <w:rPr>
          <w:rFonts w:ascii="Times New Roman" w:eastAsia="Times New Roman" w:hAnsi="Times New Roman" w:cs="Times New Roman"/>
          <w:color w:val="000000" w:themeColor="text1"/>
          <w:sz w:val="24"/>
          <w:szCs w:val="24"/>
        </w:rPr>
        <w:t>. Particularly in modern times, the needs of the customers should be satisfied effectively. This pattern of departmentation aims to satisfy the customers in a better and effective way.</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highly useful where a product or service of wide variety is offered through many marketing channels and outlets.</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rPr>
        <w:t>Demerits</w:t>
      </w:r>
      <w:r w:rsidRPr="0078747A">
        <w:rPr>
          <w:rFonts w:ascii="Times New Roman" w:hAnsi="Times New Roman" w:cs="Times New Roman"/>
          <w:b/>
          <w:bCs/>
          <w:i w:val="0"/>
          <w:color w:val="000000" w:themeColor="text1"/>
          <w:sz w:val="24"/>
          <w:szCs w:val="24"/>
        </w:rPr>
        <w:t xml:space="preserve"> of departmentation by customer</w:t>
      </w:r>
    </w:p>
    <w:p w:rsidR="001914F4" w:rsidRPr="0078747A" w:rsidRDefault="001914F4" w:rsidP="00386E2A">
      <w:pPr>
        <w:pStyle w:val="ListParagraph"/>
        <w:numPr>
          <w:ilvl w:val="0"/>
          <w:numId w:val="45"/>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may not be enough work in each department. Hence, some salesmen have to remain idle.</w:t>
      </w:r>
    </w:p>
    <w:p w:rsidR="001914F4" w:rsidRPr="0078747A" w:rsidRDefault="001914F4" w:rsidP="00386E2A">
      <w:pPr>
        <w:pStyle w:val="ListParagraph"/>
        <w:numPr>
          <w:ilvl w:val="0"/>
          <w:numId w:val="45"/>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Coordinating various departments will also pose many serious problems.</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may also develop an unequal development of customer groups in times of expansion and disappearance of certain customer groups in times of recession.</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may also create a tendency to remain rigid. Consequently, it may also become difficult to adjust to the situation in case there is a fluctuation in the activities of the enterprise.</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Time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a common practice to departmentalize activities on time basis. Enterprise engaged in continuous process can follow this pattern. We are familiar with the second shift, third shift, or night shifts, etc. Under this method, the activities performed in each shift are similar and almost identical. But they are departmentalized on time basis. This kind of departmentation is generally found in public utilities and manufacturing establishments.</w:t>
      </w: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EE08CE" w:rsidRPr="0078747A">
        <w:rPr>
          <w:rFonts w:ascii="Times New Roman" w:hAnsi="Times New Roman" w:cs="Times New Roman"/>
          <w:b/>
          <w:bCs/>
          <w:color w:val="000000" w:themeColor="text1"/>
        </w:rPr>
        <w:t>by</w:t>
      </w:r>
      <w:r w:rsidR="00F91D9B" w:rsidRPr="0078747A">
        <w:rPr>
          <w:rFonts w:ascii="Times New Roman" w:hAnsi="Times New Roman" w:cs="Times New Roman"/>
          <w:b/>
          <w:bCs/>
          <w:color w:val="000000" w:themeColor="text1"/>
        </w:rPr>
        <w:t xml:space="preserve"> Number</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In case of departmentation by number, activities are grouped on the basis of their performance by certain number of persons. For instance, in the army, soldiers are grouped into </w:t>
      </w:r>
      <w:r w:rsidR="00EE08CE" w:rsidRPr="0078747A">
        <w:rPr>
          <w:rFonts w:ascii="Times New Roman" w:eastAsia="Times New Roman" w:hAnsi="Times New Roman" w:cs="Times New Roman"/>
          <w:color w:val="000000" w:themeColor="text1"/>
          <w:sz w:val="24"/>
          <w:szCs w:val="24"/>
        </w:rPr>
        <w:t>squanders</w:t>
      </w:r>
      <w:r w:rsidRPr="0078747A">
        <w:rPr>
          <w:rFonts w:ascii="Times New Roman" w:eastAsia="Times New Roman" w:hAnsi="Times New Roman" w:cs="Times New Roman"/>
          <w:color w:val="000000" w:themeColor="text1"/>
          <w:sz w:val="24"/>
          <w:szCs w:val="24"/>
        </w:rPr>
        <w:t>, battalions, companies, brigades and regiments based on the number prescribed for each unit. However, this type of departmentation is not found in business concerns.</w:t>
      </w:r>
    </w:p>
    <w:p w:rsidR="001914F4" w:rsidRPr="0078747A" w:rsidRDefault="001914F4" w:rsidP="00F91D9B">
      <w:pPr>
        <w:rPr>
          <w:rFonts w:ascii="Times New Roman" w:hAnsi="Times New Roman" w:cs="Times New Roman"/>
          <w:color w:val="000000" w:themeColor="text1"/>
          <w:sz w:val="24"/>
          <w:szCs w:val="24"/>
          <w:u w:val="double"/>
        </w:rPr>
      </w:pPr>
    </w:p>
    <w:p w:rsidR="001914F4" w:rsidRPr="0078747A" w:rsidRDefault="001914F4" w:rsidP="001914F4">
      <w:pPr>
        <w:jc w:val="center"/>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 xml:space="preserve">PART-II “DELEGATION “ </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of authority means giving work to others and giving them the authority to do this work. Delegate means to hand over or give.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Delegation is a group of people who are chosen to vote or act for someone else Delegation is the act of giving control, authority, a job, a duty, etc., to another person.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ELEMENTS OF DELEGATION/PROCESS OF DELEGATION:</w:t>
      </w:r>
    </w:p>
    <w:p w:rsidR="001914F4" w:rsidRPr="0078747A" w:rsidRDefault="001914F4" w:rsidP="00386E2A">
      <w:pPr>
        <w:pStyle w:val="ListParagraph"/>
        <w:numPr>
          <w:ilvl w:val="0"/>
          <w:numId w:val="20"/>
        </w:numPr>
        <w:spacing w:after="0"/>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are three elements of delegation:</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t>Responsibility</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t>Authority</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lastRenderedPageBreak/>
        <w:t>Accountability</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RESPONSIBILITY: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Responsibility means the work assigned to an individual. It includes all the physical and mental activities to be performed by the employees at a particular job position. The process of delegation begins when manager passes on some of his responsibilities to his subordinates which mean responsibility can be delegated.</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color w:val="000000" w:themeColor="text1"/>
        </w:rPr>
      </w:pPr>
      <w:r w:rsidRPr="0078747A">
        <w:rPr>
          <w:b/>
          <w:bCs/>
          <w:color w:val="000000" w:themeColor="text1"/>
          <w:bdr w:val="none" w:sz="0" w:space="0" w:color="auto" w:frame="1"/>
        </w:rPr>
        <w:t>Features of Responsibility:</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Responsibility is the obligation of a subordinate to properly perform the assigned duty.</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It arises from superior subordinate relationship because subordinate is bound to perform the duty assigned by his superior.</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Responsibility flows upward because subordinate will always be responsible to his superior.</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AUTHORITY: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bdr w:val="none" w:sz="0" w:space="0" w:color="auto" w:frame="1"/>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Authority means power to take decision. To carry on the responsibilities every employee need to have some authority. So, when managers are passing their responsibilities to the subordinates, they also pass some of the authority to the </w:t>
      </w:r>
      <w:r w:rsidR="00EE08CE" w:rsidRPr="0078747A">
        <w:rPr>
          <w:rFonts w:ascii="Times New Roman" w:eastAsia="Times New Roman" w:hAnsi="Times New Roman" w:cs="Times New Roman"/>
          <w:color w:val="000000" w:themeColor="text1"/>
          <w:sz w:val="24"/>
          <w:szCs w:val="24"/>
        </w:rPr>
        <w:t>subordinates. The</w:t>
      </w:r>
      <w:r w:rsidRPr="0078747A">
        <w:rPr>
          <w:rFonts w:ascii="Times New Roman" w:eastAsia="Times New Roman" w:hAnsi="Times New Roman" w:cs="Times New Roman"/>
          <w:color w:val="000000" w:themeColor="text1"/>
          <w:sz w:val="24"/>
          <w:szCs w:val="24"/>
        </w:rPr>
        <w:t xml:space="preserve"> delegating authority is the second step of </w:t>
      </w:r>
      <w:r w:rsidR="00EE08CE" w:rsidRPr="0078747A">
        <w:rPr>
          <w:rFonts w:ascii="Times New Roman" w:eastAsia="Times New Roman" w:hAnsi="Times New Roman" w:cs="Times New Roman"/>
          <w:color w:val="000000" w:themeColor="text1"/>
          <w:sz w:val="24"/>
          <w:szCs w:val="24"/>
        </w:rPr>
        <w:t>organizing</w:t>
      </w:r>
      <w:r w:rsidRPr="0078747A">
        <w:rPr>
          <w:rFonts w:ascii="Times New Roman" w:eastAsia="Times New Roman" w:hAnsi="Times New Roman" w:cs="Times New Roman"/>
          <w:color w:val="000000" w:themeColor="text1"/>
          <w:sz w:val="24"/>
          <w:szCs w:val="24"/>
        </w:rPr>
        <w:t xml:space="preserve">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While sharing the authority managers keep in mind that the authority matching to the responsibility should only be delegated. They shall not pass all their authority to their subordinates.</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Features of Authority:</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refers to right to take decision due to your managerial position.</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determines superior subordinate relationship. As subordinate communicates his decisions to subordinate expecting compliance from him as per his directions.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 xml:space="preserve">Authority is restricted by law and rules and regulations of the </w:t>
      </w:r>
      <w:r w:rsidR="00EE08CE" w:rsidRPr="0078747A">
        <w:rPr>
          <w:color w:val="000000" w:themeColor="text1"/>
        </w:rPr>
        <w:t>organization</w:t>
      </w:r>
      <w:r w:rsidRPr="0078747A">
        <w:rPr>
          <w:color w:val="000000" w:themeColor="text1"/>
        </w:rPr>
        <w:t>.</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arises from the scalar chain which links various job positions.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flows upward as we go higher up in management hierarchy the scope of authority increases.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must be equal to Responsibility i.e.,</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r w:rsidRPr="0078747A">
        <w:rPr>
          <w:color w:val="000000" w:themeColor="text1"/>
        </w:rPr>
        <w:t>Authority = Responsibility</w:t>
      </w:r>
    </w:p>
    <w:p w:rsidR="001914F4" w:rsidRPr="0078747A" w:rsidRDefault="001914F4" w:rsidP="001914F4">
      <w:pPr>
        <w:pStyle w:val="NormalWeb"/>
        <w:shd w:val="clear" w:color="auto" w:fill="FFFFFF"/>
        <w:spacing w:before="0" w:beforeAutospacing="0" w:after="0" w:afterAutospacing="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ACCOUNTABILITY: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bdr w:val="none" w:sz="0" w:space="0" w:color="auto" w:frame="1"/>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make sure that the employees or subordinates perform their responsibilities in their expected manner, the accountability is created. Accountability means subordinates will be answerable for the non-completion of the task; creating accountability is the third and final step of delegation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The accountability cannot be passed or delegated. It can only be shared with the subordinates which means even after delegating responsibility and authority the managers will be accountable for non-completion of task.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the production manager is given the target of producing 20 machines in one month’s time and he divided this target between four foremen working under him.</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i.e., 5 machines to be produced by each foreman but one foreman could not achieve the target and at the end of the month only 17 machines are manufactured, then production manager will be held accountable for non-completion of target as accountability cannot be transferred or shared: it is an absolute term.</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Features of Accountability:</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Accountability refers to answerable for the final output.</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It cannot be delegated or passed.</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It enforced through regular feedback on the extent of work accomplished.</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If flows upward, i.e., subordinate will be accountable to his superior.</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5 PRINCIPLES OF EFFECTIVE DELEGATION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is very different from simply assigning someone a task or project that falls into his or her established job description or requirements. When you delegate, you give someone else one of your job tasks to complete with the authority and control to complete it properly.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is not abdication. You share accountability for the assignment, which is why checkpoints are established to monitor overall progress. Just as the outcomes of your entire department are your responsibility, you are also responsible for the ultimate success of the delegation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delegation is done properly and for the right reasons, it helps foster a climate of trust and creates growth opportunities for your employees. Here are five principles that can help you create an effective delegation process.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Determine what you will delegate.</w:t>
      </w:r>
      <w:r w:rsidRPr="0078747A">
        <w:rPr>
          <w:rFonts w:ascii="Times New Roman" w:eastAsia="Times New Roman" w:hAnsi="Times New Roman" w:cs="Times New Roman"/>
          <w:color w:val="000000" w:themeColor="text1"/>
          <w:sz w:val="24"/>
          <w:szCs w:val="24"/>
        </w:rPr>
        <w:t> </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Effective delegation begins with defining your responsibilities. Write down all of your activities and responsibilities. Review your master list and categorize all of the items into two secondary lists: things you alone must do and things that others could do or help you complete. Anything that falls into the second list presents an opportunity for delegation.</w:t>
      </w:r>
    </w:p>
    <w:p w:rsidR="001914F4" w:rsidRPr="0078747A" w:rsidRDefault="001914F4" w:rsidP="001914F4">
      <w:pPr>
        <w:spacing w:after="0" w:line="270" w:lineRule="atLeast"/>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Choose the right person to delegate the task to.</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Andrew Carnegie said, "</w:t>
      </w:r>
      <w:r w:rsidRPr="0078747A">
        <w:rPr>
          <w:rFonts w:ascii="Times New Roman" w:eastAsia="Times New Roman" w:hAnsi="Times New Roman" w:cs="Times New Roman"/>
          <w:iCs/>
          <w:color w:val="000000" w:themeColor="text1"/>
          <w:sz w:val="24"/>
          <w:szCs w:val="24"/>
        </w:rPr>
        <w:t>The secret to success lies not in doing your own work, but in recognizing the right person to do it.</w:t>
      </w:r>
      <w:r w:rsidRPr="0078747A">
        <w:rPr>
          <w:rFonts w:ascii="Times New Roman" w:eastAsia="Times New Roman" w:hAnsi="Times New Roman" w:cs="Times New Roman"/>
          <w:color w:val="000000" w:themeColor="text1"/>
          <w:sz w:val="24"/>
          <w:szCs w:val="24"/>
        </w:rPr>
        <w:t>" The key to finding the right person to delegate an assignment to is matching skills and attitude to the task at hand.</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Clarify the desired results.</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When the results are clear, it allows the employee to use his or her own creativity and resources to accomplish the task. An added benefit of effective delegation is the individual may find a better and more effective way to accomplish the task or achieve the desired results.</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Clearly define the employee's responsibility and authority as it relates to the delegated task.</w:t>
      </w:r>
      <w:r w:rsidRPr="0078747A">
        <w:rPr>
          <w:rFonts w:ascii="Times New Roman" w:eastAsia="Times New Roman" w:hAnsi="Times New Roman" w:cs="Times New Roman"/>
          <w:color w:val="000000" w:themeColor="text1"/>
          <w:sz w:val="24"/>
          <w:szCs w:val="24"/>
        </w:rPr>
        <w:t> </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Clearly communicate the expectation, responsibilities, and timeline. Be sure to ask the employee to share his or her understanding.</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Establish a follow up meeting or touch points.</w:t>
      </w:r>
    </w:p>
    <w:p w:rsidR="001914F4" w:rsidRPr="0078747A" w:rsidRDefault="001914F4" w:rsidP="00F91D9B">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The follow up meetings should be focused on two things-monitoring progress and determining the need for assistance. The number of follow up meetings will vary based on the scope of the task or project and whether the employee is new or a long</w:t>
      </w:r>
      <w:r w:rsidR="00F91D9B" w:rsidRPr="0078747A">
        <w:rPr>
          <w:rFonts w:ascii="Times New Roman" w:eastAsia="Times New Roman" w:hAnsi="Times New Roman" w:cs="Times New Roman"/>
          <w:color w:val="000000" w:themeColor="text1"/>
          <w:sz w:val="24"/>
          <w:szCs w:val="24"/>
        </w:rPr>
        <w:t xml:space="preserve"> term member of the department</w:t>
      </w:r>
    </w:p>
    <w:p w:rsidR="001914F4" w:rsidRPr="0078747A" w:rsidRDefault="001914F4" w:rsidP="00F91D9B">
      <w:pPr>
        <w:rPr>
          <w:rFonts w:ascii="Times New Roman" w:hAnsi="Times New Roman" w:cs="Times New Roman"/>
          <w:color w:val="000000" w:themeColor="text1"/>
          <w:sz w:val="24"/>
          <w:szCs w:val="24"/>
          <w:u w:val="double"/>
        </w:rPr>
      </w:pP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PART-III “CENTRALIZATION &amp; DECENTRALIZATION “ </w:t>
      </w:r>
    </w:p>
    <w:p w:rsidR="001914F4" w:rsidRPr="0078747A" w:rsidRDefault="001914F4" w:rsidP="00386E2A">
      <w:pPr>
        <w:pStyle w:val="ListParagraph"/>
        <w:numPr>
          <w:ilvl w:val="0"/>
          <w:numId w:val="52"/>
        </w:numPr>
        <w:ind w:left="360"/>
        <w:rPr>
          <w:rFonts w:ascii="Times New Roman" w:hAnsi="Times New Roman" w:cs="Times New Roman"/>
          <w:b/>
          <w:bCs/>
          <w:color w:val="000000" w:themeColor="text1"/>
          <w:sz w:val="24"/>
          <w:szCs w:val="24"/>
          <w:u w:val="double"/>
        </w:rPr>
      </w:pPr>
      <w:r w:rsidRPr="0078747A">
        <w:rPr>
          <w:rFonts w:ascii="Times New Roman" w:hAnsi="Times New Roman" w:cs="Times New Roman"/>
          <w:b/>
          <w:bCs/>
          <w:color w:val="000000" w:themeColor="text1"/>
          <w:sz w:val="24"/>
          <w:szCs w:val="24"/>
          <w:u w:val="double"/>
        </w:rPr>
        <w:t>CENTRALIZATION:</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Centralization, the executive reserves the authority with himself instead of delegating it to his subordinates and ultimately reserves authority. But where he is forced to delegate, he may do so by not delegating adequate authority so that the subordinates must approach him to arrive at the appropriate decision.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Allen, “Centralization is the systematic and consistent reservation of authority at central points within an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Centralization, according to Fayol, “It is that organization where the role of the subordinates is reduced”.</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Thus, we see that in centralization decisions regarding the work are made not by those doing the work, but at a point higher in the organization.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ADVANTAGES OF 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following advantages can be drawn from centralization:</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color w:val="000000" w:themeColor="text1"/>
        </w:rPr>
      </w:pPr>
      <w:r w:rsidRPr="0078747A">
        <w:rPr>
          <w:b/>
          <w:bCs/>
          <w:color w:val="000000" w:themeColor="text1"/>
          <w:bdr w:val="none" w:sz="0" w:space="0" w:color="auto" w:frame="1"/>
        </w:rPr>
        <w:t>Facilitates Personal Leadership:</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a small company, centralization is desirable since the leader has to take quick decisions. According to Louis A. Allen, “The small company can retain the advantages of centralization so long it continues to function as one entrepreneurial unit; that is, so long as it can operate effectively as a projection of the personality and skills of one outstanding leader”.</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Less Skilled Subordinates: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enterprise running on the lines of centralization need not have highly skilled subordinates. It results in the economy of wages and salaries.</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Handling Emergencies: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the centralized organization, emergencies can be handled promptly. The more acute the emergency or the more competitive the situation, the greater is the need for centralized decision-making.</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lastRenderedPageBreak/>
        <w:t>Integration of Total Operation: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highly decentralized entrepreneurial units, it is very difficult to integrate the total operations of the enterprise. A centralized enterprise gets benefits of enduring nature (e.g., stable market, efficient production etc.).</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Since it can keep all the departments of a company integrated “central direction is needed to keep all parts of the company moving harmoniously together towards a common objective.” (Louis A. Allen).</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Uniformity of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Centralization of decision-making is essential in case of multi-units or multi-branches of company, so that there is uniformity of action. If the company wishes all its units to do the same thing in the same way, there must be centralization. Uniformity is essential in matters like buying, selling, advertisement, personnel etc.</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LIMITATIONS OF CENTRALIZATION:</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of authority increases the burden on the top executives and little time is left for attending to important functions of administration like planning, organization, motivation, etc.</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hampers the growth and development of subordinates as they are not given any authority to take independent decisions. The sense of” Oneness’ disappears from the subordinates.</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tends to slow up the operations as most of the decisions are not taken at a point where the work is carried out but at a point higher in the organization.</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It reduces the scope for specialization as the persons taking decisions at the top level are not all round experts.</w:t>
      </w:r>
    </w:p>
    <w:p w:rsidR="001914F4" w:rsidRPr="0078747A" w:rsidRDefault="001914F4" w:rsidP="001914F4">
      <w:pPr>
        <w:pStyle w:val="NormalWeb"/>
        <w:shd w:val="clear" w:color="auto" w:fill="FFFFFF"/>
        <w:spacing w:before="0" w:beforeAutospacing="0" w:after="0" w:afterAutospacing="0"/>
        <w:textAlignment w:val="baseline"/>
        <w:rPr>
          <w:color w:val="000000" w:themeColor="text1"/>
        </w:rPr>
      </w:pPr>
    </w:p>
    <w:p w:rsidR="001914F4" w:rsidRPr="0078747A" w:rsidRDefault="001914F4" w:rsidP="001914F4">
      <w:pPr>
        <w:pStyle w:val="NormalWeb"/>
        <w:shd w:val="clear" w:color="auto" w:fill="FFFFFF"/>
        <w:spacing w:before="0" w:beforeAutospacing="0" w:after="0" w:afterAutospacing="0"/>
        <w:ind w:left="360"/>
        <w:textAlignment w:val="baseline"/>
        <w:rPr>
          <w:color w:val="000000" w:themeColor="text1"/>
        </w:rPr>
      </w:pPr>
    </w:p>
    <w:p w:rsidR="001914F4" w:rsidRPr="0078747A" w:rsidRDefault="001914F4" w:rsidP="001914F4">
      <w:pPr>
        <w:pStyle w:val="ListParagraph"/>
        <w:numPr>
          <w:ilvl w:val="0"/>
          <w:numId w:val="1"/>
        </w:numPr>
        <w:spacing w:after="0"/>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FACTORS DETERMINING CENTRALIZATION OF AUTHORITY: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management of an undertaking may centralize decision-making for the following reasons: </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Achieving Uniformity of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Uniformity of action is possible when decision-making authority is centralized. The decisions taken at the top will be implemented at every level. There may be more than one unit under the same management and it may be desired to have same types of policies and procedures. If the units take their independent decisions then uniformity of action will not be achieved. Under such situations centralized decision-making will enable unity of action.</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Facilitating Integration: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may be a need to integrate all operations of the enterprise for achieving common objectives. Centralized management will facilitate integration of activities by devising common policies and programmes.</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lastRenderedPageBreak/>
        <w:t>Promoting Personal Leadership:</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small enterprises grow on the strength and capability of their manager. Even big concerns too depend upon the qualities of their managers during initial periods. The whole authority will be in the hands of the chief executive. This will result in quick decisions and imaginative actions. The manager will acquire more and more skill and experience which will promote their personal leadership.</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Handling Emergencies: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uncertain business conditions there is a need to take emergency decisions. Sometimes the existence of small- scale units is endangered if timely actions are not taken. Centralized authority will enable quick and timely decisions from short-term as well long-term perspective.</w:t>
      </w:r>
    </w:p>
    <w:p w:rsidR="001914F4" w:rsidRPr="0078747A" w:rsidRDefault="001914F4" w:rsidP="001914F4">
      <w:pPr>
        <w:rPr>
          <w:rFonts w:ascii="Times New Roman" w:hAnsi="Times New Roman" w:cs="Times New Roman"/>
          <w:color w:val="000000" w:themeColor="text1"/>
          <w:sz w:val="24"/>
          <w:szCs w:val="24"/>
        </w:rPr>
      </w:pPr>
    </w:p>
    <w:p w:rsidR="001914F4" w:rsidRPr="0078747A" w:rsidRDefault="001914F4" w:rsidP="00386E2A">
      <w:pPr>
        <w:pStyle w:val="ListParagraph"/>
        <w:numPr>
          <w:ilvl w:val="0"/>
          <w:numId w:val="52"/>
        </w:numPr>
        <w:ind w:left="360"/>
        <w:rPr>
          <w:rFonts w:ascii="Times New Roman" w:hAnsi="Times New Roman" w:cs="Times New Roman"/>
          <w:b/>
          <w:bCs/>
          <w:color w:val="000000" w:themeColor="text1"/>
          <w:sz w:val="24"/>
          <w:szCs w:val="24"/>
          <w:u w:val="double"/>
        </w:rPr>
      </w:pPr>
      <w:r w:rsidRPr="0078747A">
        <w:rPr>
          <w:rFonts w:ascii="Times New Roman" w:hAnsi="Times New Roman" w:cs="Times New Roman"/>
          <w:b/>
          <w:bCs/>
          <w:color w:val="000000" w:themeColor="text1"/>
          <w:sz w:val="24"/>
          <w:szCs w:val="24"/>
          <w:u w:val="double"/>
        </w:rPr>
        <w:t>DECENTRALIZATION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can be viewed as an extension of delegation.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a part of the work is entrusted to others, it is known as delegation. Decentralization extends to the lowest level of the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few definitions are given below:</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“Decentralization refers to tire systematic effort to delegate to the lowest levels all authority except that which can only be exercised at central points.” —Louis A. Allen</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 xml:space="preserve"> “Decentralization means the division of a group of functions and activities into relatively autonomous units with overall authority and responsibility for their operation delegate to timd of cacti unit.’—Earl. P. Strong</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 xml:space="preserve"> “Decentralization is simply a matter of dividing up the managerial work and assigning specific duties to the various executive skills.”—Newman, summer and Wairen</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ADVANTAGES OF DECENTRALIZATION:</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hAnsi="Times New Roman" w:cs="Times New Roman"/>
          <w:b/>
          <w:bCs/>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Reduces the burden on top executives: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relieves the top executives of the burden of performing various functions. Centralization of authority puts the whole responsibility on the shoulders of an executive and his immediate group. This reduces the time at the disposal of top executives who should concentrate on other important managerial functions. So, the only way to lessen their burden is to decentralize the decision-making power to the subordinates.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Facilitates diversification: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Under decentralization, the diversification of products, activities and markets etc., is facilitated. A centralized enterprise with the concentration of authority at the top will find </w:t>
      </w:r>
      <w:r w:rsidRPr="0078747A">
        <w:rPr>
          <w:rFonts w:ascii="Times New Roman" w:eastAsia="Times New Roman" w:hAnsi="Times New Roman" w:cs="Times New Roman"/>
          <w:color w:val="000000" w:themeColor="text1"/>
          <w:sz w:val="24"/>
          <w:szCs w:val="24"/>
        </w:rPr>
        <w:lastRenderedPageBreak/>
        <w:t>it difficult and complex to diversify its activities and start the additional lines of manufacture or distribution.</w:t>
      </w:r>
    </w:p>
    <w:p w:rsidR="00F91D9B"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To provide product and market emphasis:</w:t>
      </w:r>
    </w:p>
    <w:p w:rsidR="001914F4" w:rsidRPr="0078747A" w:rsidRDefault="00F91D9B" w:rsidP="00F91D9B">
      <w:pPr>
        <w:tabs>
          <w:tab w:val="left" w:pos="4185"/>
        </w:tabs>
        <w:rPr>
          <w:rFonts w:ascii="Times New Roman" w:hAnsi="Times New Roman" w:cs="Times New Roman"/>
          <w:color w:val="000000" w:themeColor="text1"/>
        </w:rPr>
      </w:pPr>
      <w:r w:rsidRPr="0078747A">
        <w:rPr>
          <w:rFonts w:ascii="Times New Roman" w:hAnsi="Times New Roman" w:cs="Times New Roman"/>
          <w:color w:val="000000" w:themeColor="text1"/>
        </w:rPr>
        <w:tab/>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product loses its market when new products appear in the market on account of innovations or changes in the customers demand. In such cases authority is decentralized to the regional units to render instant service taking into account the price, quality, delivery, novelty, etc.</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Executive Development</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the authority is decentralized, executives in the organization will get the opportunity to develop their talents by taking initiative which will also make them ready for managerial positions. The growth of the company greatly depends on the talented executives.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It promotes motivation: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quote Louis A. Allen, “Decentralization stimulates the formation of small cohesive groups. Since local managers are given a large degree of authority and local autonomy, they tend to weld their people into closely knit integrated groups.” This improves the morale of employees as they get involved in decision-making process.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Better control and supervision</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ensures better control and supervision as the subordinates at the lowest levels will have the authority to make independent decisions. As a result they have thorough knowledge of every assignment under their control and are in a position to make amendments and take corrective action.</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Quick Decision-Making: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brings decision making process closer to the scene of action. This leads to quicker decision-making of lower level since decisions do not have to be referred up through the hierarchy.</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bookmarkStart w:id="30" w:name="bookmark626"/>
      <w:bookmarkEnd w:id="30"/>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DISADVANTAGES OF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can be extremely beneficial. But it can be dangerous unless it is carefully constructed and constantly monitored for the good of the company as a whole.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Some disadvantages of decentralization are: </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Uniform policies not followed</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decentralization, it is not possible to follow uniform policies and standardized procedures. Each manager will work and frame policies according to his talent.</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Problem of Co-Ordination: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of authority creates problems of co-ordination as authority lies dispersed widely throughout the organization.</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lastRenderedPageBreak/>
        <w:t>More Financial Burden: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requires the employment of trained personnel to accept authority, it involves more financial burden and a small enterprise cannot afford to appoint experts in various fields.</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Require Qualified Personnel:</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becomes useless when there are no qualified and competent personnel.</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Conflict: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puts more pressure on divisional heads to realize profits at any cost. Often in meeting their new profit plans, bring conflicts among managers.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8 FACTORS TO DETERMINE THE DEGREE OF EFFECTIVE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Factors to determine the degree of effective decentralization </w:t>
      </w:r>
      <w:r w:rsidR="004C0507" w:rsidRPr="0078747A">
        <w:rPr>
          <w:rFonts w:ascii="Times New Roman" w:eastAsia="Times New Roman" w:hAnsi="Times New Roman" w:cs="Times New Roman"/>
          <w:color w:val="000000" w:themeColor="text1"/>
          <w:sz w:val="24"/>
          <w:szCs w:val="24"/>
        </w:rPr>
        <w:t>are:</w:t>
      </w:r>
      <w:r w:rsidRPr="0078747A">
        <w:rPr>
          <w:rFonts w:ascii="Times New Roman" w:eastAsia="Times New Roman" w:hAnsi="Times New Roman" w:cs="Times New Roman"/>
          <w:color w:val="000000" w:themeColor="text1"/>
          <w:sz w:val="24"/>
          <w:szCs w:val="24"/>
        </w:rPr>
        <w:t xml:space="preserve"> 1. Costliness of Decisions, 2. Uniformity of Policy, 3. Economic Size, 4. Availability of Managers, 5. History of the Enterprise, 6. The Philosophy of the Management, 7. Decentralization of Performance, 8. Environmental Influences!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bdr w:val="none" w:sz="0" w:space="0" w:color="auto" w:frame="1"/>
        </w:rPr>
        <w:t>Costliness of Decisions: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costliness of decisions is the most important factor influencing the degree of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general, the decisions involving heavy cost or investment will most probably be made at the higher levels of management.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cost may be expressed in the terms of money value or it may be reckoned in such intangibles as the company’s reputation, its competitive position or the effect on the employees’ morale. Decisions involving risk will not be delegated but in turn will be made at the top managerial positions.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decision for the purchase of capital goods i.e., machinery or equipment will be made at higher levels, whereas the decision to purchase items of routine nature will be made by the purchasing department.</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Uniformity of Policy: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Uniformity of the organization’s policy determines the degree of decentralization. If a company intends to keep uniform policies in the organization then policies should be consistent. Where there is decentralization, the company will not be in a position to take the advantages of uniformity of policies because of different habits and talents on the part of different persons.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Economic Size: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Larger the size of a business unit, the greater will be the number of departments and as a result, decentralization would be preferred in large sized units. The burden on the top management will be much less and they will be in a position to concentrate on crucial matters.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In other words it can be said that principle of “management by exception” if followed, will yield better results because each departmental head will be able to take better decisions regarding the work allotted to him. In a small concern the persons will be few and the decisions can be made by the owner himself.</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Availability of Managers: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shortage of managerial manpower necessarily restricts the extent of decentralization. The dispersal of decision-making and leadership requires the availability of persons who can discharge their obligations as per the authority delegated.</w:t>
      </w:r>
    </w:p>
    <w:p w:rsidR="00FA70F3" w:rsidRPr="0078747A" w:rsidRDefault="00FA70F3" w:rsidP="00FA70F3">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History of the Enterprise: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what extent authority in an organization will be centralized depends upon the way the business has been built up. If an organization has appointed a set of departments with the departmental heads being vested with the authority to achieve the objectives, it sets the example of decentralization.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The Philosophy of the Management: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character of the top leader and the philosophy possessed by him will have an important influence on the extent to which authority in an enterprise is centralized or decentralized. It is necessary that the leaders should have broad vision which will have a lasting effect on the organizational structure.</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Decentralization of Performance: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nature of operations also determine the extent of decentralization i.e., whether the operations of the organization are concentrated at the one place or in a region or dispersed to different territories. If the enterprise activities are dispersed over to different territories it will prosper by this policy of decentralization.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Environmental Influences: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Most of the factors determining the extent of decentralization dealt so far are related to the organization. In addition there are many other factors which are external to the business yet have an impact on the degree of decentralization, such as, government controls, tax policies and national unionism.</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 example, if prices are regulated by Government, the sales manager cannot be given real freedom in determining them. With the high rate of taxes on corporate income, the impact of taxation is often a policy-determining factor that overshadows traditional business considerations such as plant expansion, marketing policies and economic operations. Similarly, the rise of national unions in the past has had a centralizing influence on business.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1914F4" w:rsidRPr="0078747A" w:rsidRDefault="00C93745" w:rsidP="00FA70F3">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1914F4" w:rsidRPr="0078747A">
        <w:rPr>
          <w:rFonts w:ascii="Times New Roman" w:hAnsi="Times New Roman" w:cs="Times New Roman"/>
          <w:color w:val="000000" w:themeColor="text1"/>
          <w:sz w:val="24"/>
          <w:szCs w:val="24"/>
          <w:u w:val="double"/>
        </w:rPr>
        <w:t xml:space="preserve"> – 5</w:t>
      </w: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“TYPES OF ORGANIZATION “</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TYPES OF ORGANIZATION</w:t>
      </w:r>
    </w:p>
    <w:p w:rsidR="001914F4" w:rsidRPr="0078747A" w:rsidRDefault="001914F4" w:rsidP="001914F4">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Formal </w:t>
      </w:r>
      <w:r w:rsidR="00EE08CE" w:rsidRPr="0078747A">
        <w:rPr>
          <w:rFonts w:ascii="Times New Roman" w:hAnsi="Times New Roman" w:cs="Times New Roman"/>
          <w:b/>
          <w:bCs/>
          <w:color w:val="000000" w:themeColor="text1"/>
          <w:sz w:val="24"/>
          <w:szCs w:val="24"/>
        </w:rPr>
        <w:t>Organization</w:t>
      </w:r>
    </w:p>
    <w:p w:rsidR="001914F4" w:rsidRPr="0078747A" w:rsidRDefault="001914F4"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clearly defines the duties, responsibilities, authority and relationships as prescribed by the top management. The inert-relationship of staff members can be shown in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chart and manuals under 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683F79" w:rsidRPr="0078747A" w:rsidRDefault="00683F79"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683F79" w:rsidRPr="0078747A" w:rsidRDefault="001914F4" w:rsidP="001914F4">
      <w:pPr>
        <w:autoSpaceDE w:val="0"/>
        <w:autoSpaceDN w:val="0"/>
        <w:adjustRightInd w:val="0"/>
        <w:spacing w:after="40" w:line="221" w:lineRule="atLeast"/>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Characteristics of formal </w:t>
      </w:r>
      <w:r w:rsidR="00EE08CE" w:rsidRPr="0078747A">
        <w:rPr>
          <w:rFonts w:ascii="Times New Roman" w:hAnsi="Times New Roman" w:cs="Times New Roman"/>
          <w:b/>
          <w:bCs/>
          <w:color w:val="000000" w:themeColor="text1"/>
          <w:sz w:val="24"/>
          <w:szCs w:val="24"/>
        </w:rPr>
        <w:t>organization</w:t>
      </w:r>
    </w:p>
    <w:p w:rsidR="001914F4" w:rsidRPr="0078747A" w:rsidRDefault="001914F4"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important characteristics of 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are as given below:</w:t>
      </w:r>
    </w:p>
    <w:p w:rsidR="00683F79" w:rsidRPr="0078747A" w:rsidRDefault="00683F79"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914F4" w:rsidRPr="0078747A" w:rsidRDefault="00683F79"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properly planned.</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w:t>
      </w:r>
      <w:r w:rsidR="00683F79" w:rsidRPr="0078747A">
        <w:rPr>
          <w:rFonts w:ascii="Times New Roman" w:hAnsi="Times New Roman" w:cs="Times New Roman"/>
          <w:color w:val="000000" w:themeColor="text1"/>
          <w:sz w:val="24"/>
          <w:szCs w:val="24"/>
        </w:rPr>
        <w:t xml:space="preserve"> based on delegated authority.</w:t>
      </w:r>
    </w:p>
    <w:p w:rsidR="001914F4" w:rsidRPr="0078747A" w:rsidRDefault="00683F79"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deliberately impersonal.</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w:t>
      </w:r>
      <w:r w:rsidR="00683F79" w:rsidRPr="0078747A">
        <w:rPr>
          <w:rFonts w:ascii="Times New Roman" w:hAnsi="Times New Roman" w:cs="Times New Roman"/>
          <w:color w:val="000000" w:themeColor="text1"/>
          <w:sz w:val="24"/>
          <w:szCs w:val="24"/>
        </w:rPr>
        <w:t>t provides division of labour.</w:t>
      </w:r>
    </w:p>
    <w:p w:rsidR="001914F4" w:rsidRPr="0078747A" w:rsidRDefault="00EE08CE"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Organization</w:t>
      </w:r>
      <w:r w:rsidR="00683F79" w:rsidRPr="0078747A">
        <w:rPr>
          <w:rFonts w:ascii="Times New Roman" w:hAnsi="Times New Roman" w:cs="Times New Roman"/>
          <w:color w:val="000000" w:themeColor="text1"/>
          <w:sz w:val="24"/>
          <w:szCs w:val="24"/>
        </w:rPr>
        <w:t>al charts are drawn.</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Unity of</w:t>
      </w:r>
      <w:r w:rsidR="00683F79" w:rsidRPr="0078747A">
        <w:rPr>
          <w:rFonts w:ascii="Times New Roman" w:hAnsi="Times New Roman" w:cs="Times New Roman"/>
          <w:color w:val="000000" w:themeColor="text1"/>
          <w:sz w:val="24"/>
          <w:szCs w:val="24"/>
        </w:rPr>
        <w:t xml:space="preserve"> command is maintained.</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responsibility and accountability at all levels of </w:t>
      </w:r>
      <w:r w:rsidR="00EE08CE" w:rsidRPr="0078747A">
        <w:rPr>
          <w:rFonts w:ascii="Times New Roman" w:hAnsi="Times New Roman" w:cs="Times New Roman"/>
          <w:color w:val="000000" w:themeColor="text1"/>
          <w:sz w:val="24"/>
          <w:szCs w:val="24"/>
        </w:rPr>
        <w:t>organization</w:t>
      </w:r>
      <w:r w:rsidR="00683F79" w:rsidRPr="0078747A">
        <w:rPr>
          <w:rFonts w:ascii="Times New Roman" w:hAnsi="Times New Roman" w:cs="Times New Roman"/>
          <w:color w:val="000000" w:themeColor="text1"/>
          <w:sz w:val="24"/>
          <w:szCs w:val="24"/>
        </w:rPr>
        <w:t xml:space="preserve"> is clearly defined.</w:t>
      </w:r>
    </w:p>
    <w:p w:rsidR="00683F79" w:rsidRPr="0078747A" w:rsidRDefault="00683F79" w:rsidP="00683F79">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1914F4" w:rsidRPr="0078747A" w:rsidRDefault="001914F4"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Advantages of Formal Organization:</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Systematic Working: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 structure results in systematic and smooth functioning of an organization.</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Achievement of Organizational Objectives: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is established to achieve organizational objectives.</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No Overlapping of Work: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formal organization structure work is systematically divided among various departments and employees. So there is no chance of duplication or overlapping of work.</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Co-ordination: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results in coordinating the activities of various departments.</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Creation of Chain of Command:</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clearly defines superior subordinate relationship, i.e., who reports to whom.</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More Emphasis on Work: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lays more emphasis on work than interpersonal relations.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Disadvantages of Formal Organization:</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Delay in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While following scalar chain and chain of command actions get delayed in formal structure.</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Ignores Social Needs of Employees: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does not give importance to psychological and social need of employees which may lead to demonization of employees.</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Emphasis on Work Only: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gives importance to work only; it ignores human relations, creativity, talents, etc.</w:t>
      </w:r>
      <w:r w:rsidR="00FA70F3" w:rsidRPr="0078747A">
        <w:rPr>
          <w:rFonts w:ascii="Times New Roman" w:hAnsi="Times New Roman" w:cs="Times New Roman"/>
          <w:color w:val="000000" w:themeColor="text1"/>
        </w:rPr>
        <w:tab/>
      </w: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Informal Organization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Informal organization is an organizational structure which establishes the relationship on the basis of the likes and dislikes of officers without considering the rules, regulations and procedures. Friendship, mutual understanding and confidence are some of the reasons for existing informal organization. The informal organization relationship exists under the formal organization also. The informal organization relationship or informal relations give a greater job satisfaction and result in maximum production.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FA70F3" w:rsidRPr="0078747A" w:rsidRDefault="00FA70F3" w:rsidP="00FA70F3">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Characteristics of informal organization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important characteristics of informal organization are as given below:</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It arises without any external cause.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It is social structure formed to meet personal needs.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has no place in organization chart.</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acts as an agency of social control.</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This organization can be found on all levels of organization within the managerial hierarchy.</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rules and traditions of informal organization are not written but are commonly followed.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develops from habits, conduct, customs and behavior of social groups.</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one of the parts of total organization.</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There is no structure or definiteness to the informal organization.</w:t>
      </w:r>
    </w:p>
    <w:p w:rsidR="00FA70F3" w:rsidRPr="0078747A" w:rsidRDefault="00FA70F3" w:rsidP="00FA70F3">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FA70F3" w:rsidRPr="0078747A" w:rsidRDefault="00FA70F3"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Advantages of Informal Organization:</w:t>
      </w: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Fast Communication:</w:t>
      </w:r>
    </w:p>
    <w:p w:rsidR="00FA70F3"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does not follow scalar chain so there can be faster spread of communication.</w:t>
      </w:r>
    </w:p>
    <w:p w:rsidR="00FA70F3" w:rsidRPr="0078747A" w:rsidRDefault="00FA70F3" w:rsidP="00FA70F3">
      <w:pPr>
        <w:pStyle w:val="ListParagraph"/>
        <w:ind w:left="360"/>
        <w:rPr>
          <w:rFonts w:ascii="Times New Roman" w:eastAsia="Times New Roman" w:hAnsi="Times New Roman" w:cs="Times New Roman"/>
          <w:color w:val="000000" w:themeColor="text1"/>
          <w:sz w:val="24"/>
          <w:szCs w:val="24"/>
        </w:rPr>
      </w:pP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Fulfills Social Needs:</w:t>
      </w:r>
    </w:p>
    <w:p w:rsidR="00FA70F3"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communication gives due importance to psychological and social need of employees which motivate the employees.</w:t>
      </w: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Correct Feedback:</w:t>
      </w:r>
    </w:p>
    <w:p w:rsidR="001914F4"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Through informal structure the top level managers can know the real feedback of employees on various policies and plans.</w:t>
      </w:r>
    </w:p>
    <w:p w:rsidR="00157458" w:rsidRPr="0078747A" w:rsidRDefault="00157458" w:rsidP="00157458">
      <w:pPr>
        <w:pStyle w:val="ListParagraph"/>
        <w:ind w:left="360"/>
        <w:rPr>
          <w:rFonts w:ascii="Times New Roman" w:eastAsia="Times New Roman" w:hAnsi="Times New Roman" w:cs="Times New Roman"/>
          <w:color w:val="000000" w:themeColor="text1"/>
          <w:sz w:val="24"/>
          <w:szCs w:val="24"/>
        </w:rPr>
      </w:pPr>
    </w:p>
    <w:p w:rsidR="00157458" w:rsidRPr="0078747A" w:rsidRDefault="00157458" w:rsidP="00157458">
      <w:pPr>
        <w:pStyle w:val="ListParagraph"/>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Strategic Use of Informal Organization. Informal organization can be used to get benefits in the formal organization in the following way:</w:t>
      </w:r>
    </w:p>
    <w:p w:rsidR="00157458" w:rsidRPr="0078747A" w:rsidRDefault="00157458" w:rsidP="00157458">
      <w:pPr>
        <w:shd w:val="clear" w:color="auto" w:fill="FFFFFF"/>
        <w:spacing w:after="0" w:line="480" w:lineRule="atLeast"/>
        <w:textAlignment w:val="baseline"/>
        <w:rPr>
          <w:rFonts w:ascii="Times New Roman" w:eastAsia="Times New Roman" w:hAnsi="Times New Roman" w:cs="Times New Roman"/>
          <w:b/>
          <w:color w:val="000000" w:themeColor="text1"/>
          <w:sz w:val="24"/>
          <w:szCs w:val="24"/>
        </w:rPr>
      </w:pP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knowledge of informal group can be used to gather support of employees and improve their performance.</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Through grapevine important information can be transmitted quickly.</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By cooperating with the informal groups the managers can skillfully take the advantage of both formal and informal organizations.</w:t>
      </w:r>
    </w:p>
    <w:p w:rsidR="00157458" w:rsidRPr="0078747A" w:rsidRDefault="00157458" w:rsidP="00157458">
      <w:pPr>
        <w:pStyle w:val="ListParagraph"/>
        <w:ind w:left="360"/>
        <w:rPr>
          <w:rFonts w:ascii="Times New Roman" w:eastAsia="Times New Roman" w:hAnsi="Times New Roman" w:cs="Times New Roman"/>
          <w:color w:val="000000" w:themeColor="text1"/>
          <w:sz w:val="24"/>
          <w:szCs w:val="24"/>
        </w:rPr>
      </w:pPr>
    </w:p>
    <w:p w:rsidR="00157458" w:rsidRPr="0078747A" w:rsidRDefault="00157458"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lastRenderedPageBreak/>
        <w:t>Disadvantages of Informal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Spread Rumors:</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a survey 70% of information spread through informal organizational structure are rumors which may mislead the employees.</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No Systematic Working:</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does not form a structure for smooth working of an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May Bring Negative Results:</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informal organization opposes the policies and changes of management, then it becomes very difficult to implement them in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More Emphasis to Individual Interest:</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gives more importance to satisfaction of individual interest as compared to organizational interest.</w:t>
      </w:r>
    </w:p>
    <w:p w:rsidR="00157458" w:rsidRPr="0078747A" w:rsidRDefault="00157458" w:rsidP="001914F4">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2F0CCF" w:rsidRPr="0078747A" w:rsidRDefault="002F0CCF" w:rsidP="002F0CCF">
      <w:pPr>
        <w:pStyle w:val="Heading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Difference between Formal and Informal Organization</w:t>
      </w:r>
    </w:p>
    <w:p w:rsidR="002F0CCF" w:rsidRPr="0078747A" w:rsidRDefault="002F0CCF" w:rsidP="002F0CCF">
      <w:pPr>
        <w:pStyle w:val="NormalWeb"/>
        <w:rPr>
          <w:color w:val="000000" w:themeColor="text1"/>
        </w:rPr>
      </w:pPr>
      <w:r w:rsidRPr="0078747A">
        <w:rPr>
          <w:color w:val="000000" w:themeColor="text1"/>
        </w:rPr>
        <w:t>An organization is a collection of people who work together to attain specified objectives. There are two types of organization structure that can be formal organization and informal organization. An organization is said to be</w:t>
      </w:r>
      <w:r w:rsidRPr="0078747A">
        <w:rPr>
          <w:rStyle w:val="Strong"/>
          <w:rFonts w:eastAsiaTheme="majorEastAsia"/>
          <w:color w:val="000000" w:themeColor="text1"/>
        </w:rPr>
        <w:t> formal organization</w:t>
      </w:r>
      <w:r w:rsidRPr="0078747A">
        <w:rPr>
          <w:color w:val="000000" w:themeColor="text1"/>
        </w:rPr>
        <w:t> when the two or more than two persons come together to accomplish a common objective, and they follow a formal relationship, rules, and policies are established for compliance, and there exists a system of authority.</w:t>
      </w:r>
    </w:p>
    <w:p w:rsidR="002F0CCF" w:rsidRPr="0078747A" w:rsidRDefault="002F0CCF" w:rsidP="002F0CCF">
      <w:pPr>
        <w:pStyle w:val="NormalWeb"/>
        <w:rPr>
          <w:color w:val="000000" w:themeColor="text1"/>
        </w:rPr>
      </w:pPr>
      <w:r w:rsidRPr="0078747A">
        <w:rPr>
          <w:color w:val="000000" w:themeColor="text1"/>
        </w:rPr>
        <w:t>On the other end, there is an</w:t>
      </w:r>
      <w:r w:rsidRPr="0078747A">
        <w:rPr>
          <w:rStyle w:val="Strong"/>
          <w:rFonts w:eastAsiaTheme="majorEastAsia"/>
          <w:color w:val="000000" w:themeColor="text1"/>
        </w:rPr>
        <w:t> informal organization</w:t>
      </w:r>
      <w:r w:rsidRPr="0078747A">
        <w:rPr>
          <w:color w:val="000000" w:themeColor="text1"/>
        </w:rPr>
        <w:t> which is formed under the formal organization as a system of social relationship, which comes into existence when people in an organization, meet, interact and associate with each other. In this article excerpt, we are going to discuss the major differences between formal and informal organization.</w:t>
      </w:r>
    </w:p>
    <w:p w:rsidR="002F0CCF" w:rsidRPr="0078747A" w:rsidRDefault="002F0CCF" w:rsidP="002F0CCF">
      <w:pPr>
        <w:pStyle w:val="Heading3"/>
        <w:rPr>
          <w:rFonts w:ascii="Times New Roman" w:eastAsia="Times New Roman" w:hAnsi="Times New Roman" w:cs="Times New Roman"/>
          <w:color w:val="000000" w:themeColor="text1"/>
        </w:rPr>
      </w:pPr>
      <w:bookmarkStart w:id="31" w:name="ComparisonChart"/>
      <w:bookmarkEnd w:id="31"/>
      <w:r w:rsidRPr="0078747A">
        <w:rPr>
          <w:rFonts w:ascii="Times New Roman" w:eastAsia="Times New Roman" w:hAnsi="Times New Roman" w:cs="Times New Roman"/>
          <w:b/>
          <w:bCs/>
          <w:color w:val="000000" w:themeColor="text1"/>
        </w:rPr>
        <w:t>Comparison Chart</w:t>
      </w:r>
    </w:p>
    <w:tbl>
      <w:tblPr>
        <w:tblW w:w="6985" w:type="dxa"/>
        <w:tblLook w:val="04A0"/>
      </w:tblPr>
      <w:tblGrid>
        <w:gridCol w:w="1940"/>
        <w:gridCol w:w="2501"/>
        <w:gridCol w:w="2544"/>
      </w:tblGrid>
      <w:tr w:rsidR="002F0CCF" w:rsidRPr="0078747A" w:rsidTr="002F0CC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FORMAL ORGANIZATION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INFORMAL ORGANIZATION</w:t>
            </w:r>
          </w:p>
        </w:tc>
      </w:tr>
      <w:tr w:rsidR="002F0CCF" w:rsidRPr="0078747A" w:rsidTr="002F0CCF">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Meaning</w:t>
            </w:r>
          </w:p>
        </w:tc>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organization type in which the job of each member is clearly defined, whose authority, responsibility and accountability are fixed is formal organization.</w:t>
            </w:r>
          </w:p>
        </w:tc>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organization formed within the formal organization as a network of interpersonal relationship, when people interact with each other, is known as informal communication.</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Creation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Deliberately by top management.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Spontaneously by members.</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Purpose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fulfill, the ultimate objective of the organization.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satisfy their social and psychological needs.</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Stable, it continues for a long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Not stable</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Communication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Official communication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Grapevine</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Control mechanism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Rules and Regulations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Norms, values and beliefs</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Focus 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Work performance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Interpersonal relationship</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Members are bound by hierarchical 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members are equal.</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Large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Small</w:t>
            </w:r>
          </w:p>
        </w:tc>
      </w:tr>
    </w:tbl>
    <w:p w:rsidR="001914F4" w:rsidRPr="0078747A" w:rsidRDefault="001914F4" w:rsidP="001914F4">
      <w:pPr>
        <w:rPr>
          <w:rFonts w:ascii="Times New Roman" w:hAnsi="Times New Roman" w:cs="Times New Roman"/>
          <w:b/>
          <w:bCs/>
          <w:color w:val="000000" w:themeColor="text1"/>
          <w:sz w:val="24"/>
          <w:szCs w:val="24"/>
        </w:rPr>
      </w:pPr>
    </w:p>
    <w:p w:rsidR="00157458" w:rsidRPr="0078747A" w:rsidRDefault="00157458" w:rsidP="001914F4">
      <w:pPr>
        <w:rPr>
          <w:rFonts w:ascii="Times New Roman" w:hAnsi="Times New Roman" w:cs="Times New Roman"/>
          <w:b/>
          <w:bCs/>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Types of </w:t>
      </w:r>
      <w:r w:rsidR="00EE08CE" w:rsidRPr="0078747A">
        <w:rPr>
          <w:rFonts w:ascii="Times New Roman" w:hAnsi="Times New Roman" w:cs="Times New Roman"/>
          <w:b/>
          <w:bCs/>
          <w:color w:val="000000" w:themeColor="text1"/>
          <w:sz w:val="24"/>
          <w:szCs w:val="24"/>
        </w:rPr>
        <w:t>Organizations</w:t>
      </w: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 Line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is the simple and the oldest type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where the decision making authority flows from top to bottom.</w:t>
      </w:r>
    </w:p>
    <w:p w:rsidR="001C424E" w:rsidRPr="0078747A" w:rsidRDefault="001C424E"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Characteristics of line </w:t>
      </w:r>
      <w:r w:rsidR="00EE08CE" w:rsidRPr="0078747A">
        <w:rPr>
          <w:rFonts w:ascii="Times New Roman" w:hAnsi="Times New Roman" w:cs="Times New Roman"/>
          <w:b/>
          <w:bCs/>
          <w:color w:val="000000" w:themeColor="text1"/>
          <w:sz w:val="24"/>
          <w:szCs w:val="24"/>
        </w:rPr>
        <w:t>organization</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Consi</w:t>
      </w:r>
      <w:r w:rsidR="001C424E" w:rsidRPr="0078747A">
        <w:rPr>
          <w:rFonts w:ascii="Times New Roman" w:hAnsi="Times New Roman" w:cs="Times New Roman"/>
          <w:color w:val="000000" w:themeColor="text1"/>
          <w:sz w:val="24"/>
          <w:szCs w:val="24"/>
        </w:rPr>
        <w:t>sts of vertical relationships.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Authority f</w:t>
      </w:r>
      <w:r w:rsidR="001C424E" w:rsidRPr="0078747A">
        <w:rPr>
          <w:rFonts w:ascii="Times New Roman" w:hAnsi="Times New Roman" w:cs="Times New Roman"/>
          <w:color w:val="000000" w:themeColor="text1"/>
          <w:sz w:val="24"/>
          <w:szCs w:val="24"/>
        </w:rPr>
        <w:t>lows from top to bottom level.</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Departmental heads are given full freedom to control</w:t>
      </w:r>
      <w:r w:rsidR="001C424E" w:rsidRPr="0078747A">
        <w:rPr>
          <w:rFonts w:ascii="Times New Roman" w:hAnsi="Times New Roman" w:cs="Times New Roman"/>
          <w:color w:val="000000" w:themeColor="text1"/>
          <w:sz w:val="24"/>
          <w:szCs w:val="24"/>
        </w:rPr>
        <w:t xml:space="preserve"> their departments.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Operatio</w:t>
      </w:r>
      <w:r w:rsidR="001C424E" w:rsidRPr="0078747A">
        <w:rPr>
          <w:rFonts w:ascii="Times New Roman" w:hAnsi="Times New Roman" w:cs="Times New Roman"/>
          <w:color w:val="000000" w:themeColor="text1"/>
          <w:sz w:val="24"/>
          <w:szCs w:val="24"/>
        </w:rPr>
        <w:t>n of this system is very easy.</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Each member has direct </w:t>
      </w:r>
      <w:r w:rsidR="001C424E" w:rsidRPr="0078747A">
        <w:rPr>
          <w:rFonts w:ascii="Times New Roman" w:hAnsi="Times New Roman" w:cs="Times New Roman"/>
          <w:color w:val="000000" w:themeColor="text1"/>
          <w:sz w:val="24"/>
          <w:szCs w:val="24"/>
        </w:rPr>
        <w:t>command over his subordinates.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The superior takes decisions with</w:t>
      </w:r>
      <w:r w:rsidR="001C424E" w:rsidRPr="0078747A">
        <w:rPr>
          <w:rFonts w:ascii="Times New Roman" w:hAnsi="Times New Roman" w:cs="Times New Roman"/>
          <w:color w:val="000000" w:themeColor="text1"/>
          <w:sz w:val="24"/>
          <w:szCs w:val="24"/>
        </w:rPr>
        <w:t>in the scope of his authority.</w:t>
      </w:r>
    </w:p>
    <w:p w:rsidR="00A14318" w:rsidRPr="00A14318" w:rsidRDefault="00A14318" w:rsidP="00A14318">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A14318">
        <w:rPr>
          <w:rFonts w:ascii="Times New Roman" w:eastAsia="Times New Roman" w:hAnsi="Times New Roman" w:cs="Times New Roman"/>
          <w:b/>
          <w:bCs/>
          <w:color w:val="000000" w:themeColor="text1"/>
          <w:sz w:val="36"/>
          <w:szCs w:val="36"/>
        </w:rPr>
        <w:t>Line 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Line organization structure is the oldest and simplest form of organization. In these organizations, a supervisor exercises direct supervision over a subordinate. Also, authority flows from the top-most person in the organization to the person in the lowest rung. This type of an organization is also called a military organization or a scalar-type 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noProof/>
          <w:color w:val="000000" w:themeColor="text1"/>
          <w:sz w:val="24"/>
          <w:szCs w:val="24"/>
        </w:rPr>
        <w:drawing>
          <wp:inline distT="0" distB="0" distL="0" distR="0">
            <wp:extent cx="4819650" cy="2333625"/>
            <wp:effectExtent l="0" t="0" r="0" b="9525"/>
            <wp:docPr id="4" name="Picture 4" descr="lin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organization"/>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9650" cy="2333625"/>
                    </a:xfrm>
                    <a:prstGeom prst="rect">
                      <a:avLst/>
                    </a:prstGeom>
                    <a:noFill/>
                    <a:ln>
                      <a:noFill/>
                    </a:ln>
                  </pic:spPr>
                </pic:pic>
              </a:graphicData>
            </a:graphic>
          </wp:inline>
        </w:drawing>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Advantages of a Line Organization</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Simple to work</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Economical and effective. It also allows quick decisions and efficient coordination.</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Conforms to the scalar principle of organization. Further, it promotes the unity of command.</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In a line organization, the responsibility for the performance of tasks is fixed upon definite individuals. Therefore, there is accountability of delegated tasks.</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There is excellent discipline in a line organization due to unified control and undivided loyalties.</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overall cost of running the organization is low due to the non-involvement of staff personnel.</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It is a stable form of organization.</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Disadvantages of a Line Organization</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A line organization can suffer from a lack of specialization. This is because each department manager is concerned only with the activities of his own department. Therefore, employees are skilled in tasks pertaining to their departments alone.</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These organizations can overburden a keyman or a few key-men to the extent of their breaking point. Also, in the absence of a staff aid, if a strong man seizes the organization, he can run it arbitrarily. Such arbitrary power can lead to a considerable damage to the organization.</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Such organizations usually suffer from a lack of expert advice. If the line manager has trouble making a decision, there is no expert staff that he can turn to.</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A line organization is usually rigid and inflexible. In fact, such organizations maintain discipline so rigorously that they can rarely change.</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These organizations are based on the autocratic system of management.</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division of work is not based on any scientific plan but on the whims of the manager.</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It might stop progress and prevent the unit to work effectively.</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Such organizations might also encourage nepotism or favoritism based on relationship or friendship.</w:t>
      </w:r>
    </w:p>
    <w:p w:rsidR="00A14318" w:rsidRPr="0078747A" w:rsidRDefault="00A14318" w:rsidP="00A14318">
      <w:pPr>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157458" w:rsidRPr="0078747A" w:rsidRDefault="00157458" w:rsidP="00157458">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Functional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Functional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was proposed by F. W. Taylor, to overcome the limitations of line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This type of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various specialists for various functions. The directions of work are decided by functions and not mere authority. The workers under a functional unit are accountable not only to the functional specialist but to the other specialists as well as from whom they receive instructions. </w:t>
      </w:r>
    </w:p>
    <w:p w:rsidR="001C424E" w:rsidRPr="0078747A" w:rsidRDefault="001C424E"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Characteristics of functional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work is divided accord</w:t>
      </w:r>
      <w:r w:rsidR="001C424E" w:rsidRPr="0078747A">
        <w:rPr>
          <w:rFonts w:ascii="Times New Roman" w:hAnsi="Times New Roman" w:cs="Times New Roman"/>
          <w:color w:val="000000" w:themeColor="text1"/>
          <w:sz w:val="24"/>
          <w:szCs w:val="24"/>
        </w:rPr>
        <w:t>ing to the specified functions</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Authority is given to the specialist to give</w:t>
      </w:r>
      <w:r w:rsidR="001C424E" w:rsidRPr="0078747A">
        <w:rPr>
          <w:rFonts w:ascii="Times New Roman" w:hAnsi="Times New Roman" w:cs="Times New Roman"/>
          <w:color w:val="000000" w:themeColor="text1"/>
          <w:sz w:val="24"/>
          <w:szCs w:val="24"/>
        </w:rPr>
        <w:t xml:space="preserve"> orders to a specific function</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Functional authority can give orders throughout the line wi</w:t>
      </w:r>
      <w:r w:rsidR="001C424E" w:rsidRPr="0078747A">
        <w:rPr>
          <w:rFonts w:ascii="Times New Roman" w:hAnsi="Times New Roman" w:cs="Times New Roman"/>
          <w:color w:val="000000" w:themeColor="text1"/>
          <w:sz w:val="24"/>
          <w:szCs w:val="24"/>
        </w:rPr>
        <w:t>th reference to specified area</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decisions are taken in consultation </w:t>
      </w:r>
      <w:r w:rsidR="001C424E" w:rsidRPr="0078747A">
        <w:rPr>
          <w:rFonts w:ascii="Times New Roman" w:hAnsi="Times New Roman" w:cs="Times New Roman"/>
          <w:color w:val="000000" w:themeColor="text1"/>
          <w:sz w:val="24"/>
          <w:szCs w:val="24"/>
        </w:rPr>
        <w:t>with the functional authority.</w:t>
      </w:r>
    </w:p>
    <w:p w:rsidR="00A14318" w:rsidRPr="0078747A" w:rsidRDefault="00A1431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Advantages of Functional </w:t>
      </w:r>
      <w:r w:rsidR="00E750E4" w:rsidRPr="0078747A">
        <w:rPr>
          <w:rFonts w:ascii="Times New Roman" w:eastAsia="Times New Roman" w:hAnsi="Times New Roman" w:cs="Times New Roman"/>
          <w:b/>
          <w:bCs/>
          <w:color w:val="000000" w:themeColor="text1"/>
          <w:sz w:val="27"/>
          <w:szCs w:val="27"/>
        </w:rPr>
        <w:t xml:space="preserve">Organization </w:t>
      </w:r>
      <w:r w:rsidRPr="00A14318">
        <w:rPr>
          <w:rFonts w:ascii="Times New Roman" w:eastAsia="Times New Roman" w:hAnsi="Times New Roman" w:cs="Times New Roman"/>
          <w:b/>
          <w:bCs/>
          <w:color w:val="000000" w:themeColor="text1"/>
          <w:sz w:val="27"/>
          <w:szCs w:val="27"/>
        </w:rPr>
        <w:t>:</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Functional </w:t>
      </w:r>
      <w:r w:rsidR="00E750E4" w:rsidRPr="0078747A">
        <w:rPr>
          <w:rFonts w:ascii="Times New Roman" w:eastAsia="Times New Roman" w:hAnsi="Times New Roman" w:cs="Times New Roman"/>
          <w:b/>
          <w:bCs/>
          <w:color w:val="000000" w:themeColor="text1"/>
          <w:sz w:val="24"/>
          <w:szCs w:val="24"/>
        </w:rPr>
        <w:t xml:space="preserve">organization </w:t>
      </w:r>
      <w:r w:rsidRPr="00A14318">
        <w:rPr>
          <w:rFonts w:ascii="Times New Roman" w:eastAsia="Times New Roman" w:hAnsi="Times New Roman" w:cs="Times New Roman"/>
          <w:b/>
          <w:bCs/>
          <w:color w:val="000000" w:themeColor="text1"/>
          <w:sz w:val="24"/>
          <w:szCs w:val="24"/>
        </w:rPr>
        <w:t xml:space="preserve"> has the following advantages: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Specialization: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 has the benefit of having specialists in each area. The work is performed by those who have the specialist knowledge of that work. The workers have the advantage of getting instructions from specialists. This makes possible the fullest use of energy in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Increase in Efficiency: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division of labour up to manager level. Planning and execution are also separated. This helps to increase the overall efficiency in the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workers get guidance from expert supervisors and this enhances their performance at work.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Scope for Growth: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functional </w:t>
      </w:r>
      <w:r w:rsidR="00523623" w:rsidRPr="0078747A">
        <w:rPr>
          <w:rFonts w:ascii="Times New Roman" w:eastAsia="Times New Roman" w:hAnsi="Times New Roman" w:cs="Times New Roman"/>
          <w:color w:val="000000" w:themeColor="text1"/>
          <w:sz w:val="24"/>
          <w:szCs w:val="24"/>
        </w:rPr>
        <w:t>organization provides</w:t>
      </w:r>
      <w:r w:rsidRPr="00A14318">
        <w:rPr>
          <w:rFonts w:ascii="Times New Roman" w:eastAsia="Times New Roman" w:hAnsi="Times New Roman" w:cs="Times New Roman"/>
          <w:color w:val="000000" w:themeColor="text1"/>
          <w:sz w:val="24"/>
          <w:szCs w:val="24"/>
        </w:rPr>
        <w:t xml:space="preserve"> wide scope for growth and mass production. The employment of specialists at various levels of work enables the </w:t>
      </w:r>
      <w:r w:rsidR="00523623" w:rsidRPr="0078747A">
        <w:rPr>
          <w:rFonts w:ascii="Times New Roman" w:eastAsia="Times New Roman" w:hAnsi="Times New Roman" w:cs="Times New Roman"/>
          <w:color w:val="000000" w:themeColor="text1"/>
          <w:sz w:val="24"/>
          <w:szCs w:val="24"/>
        </w:rPr>
        <w:t>organization to</w:t>
      </w:r>
      <w:r w:rsidRPr="00A14318">
        <w:rPr>
          <w:rFonts w:ascii="Times New Roman" w:eastAsia="Times New Roman" w:hAnsi="Times New Roman" w:cs="Times New Roman"/>
          <w:color w:val="000000" w:themeColor="text1"/>
          <w:sz w:val="24"/>
          <w:szCs w:val="24"/>
        </w:rPr>
        <w:t xml:space="preserve"> grow as per the needs of the situation.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Flexibility: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Functional </w:t>
      </w:r>
      <w:r w:rsidR="00523623" w:rsidRPr="0078747A">
        <w:rPr>
          <w:rFonts w:ascii="Times New Roman" w:eastAsia="Times New Roman" w:hAnsi="Times New Roman" w:cs="Times New Roman"/>
          <w:color w:val="000000" w:themeColor="text1"/>
          <w:sz w:val="24"/>
          <w:szCs w:val="24"/>
        </w:rPr>
        <w:t>organization allows</w:t>
      </w:r>
      <w:r w:rsidRPr="00A14318">
        <w:rPr>
          <w:rFonts w:ascii="Times New Roman" w:eastAsia="Times New Roman" w:hAnsi="Times New Roman" w:cs="Times New Roman"/>
          <w:color w:val="000000" w:themeColor="text1"/>
          <w:sz w:val="24"/>
          <w:szCs w:val="24"/>
        </w:rPr>
        <w:t xml:space="preserve"> changes in </w:t>
      </w:r>
      <w:r w:rsidR="00523623" w:rsidRPr="0078747A">
        <w:rPr>
          <w:rFonts w:ascii="Times New Roman" w:eastAsia="Times New Roman" w:hAnsi="Times New Roman" w:cs="Times New Roman"/>
          <w:color w:val="000000" w:themeColor="text1"/>
          <w:sz w:val="24"/>
          <w:szCs w:val="24"/>
        </w:rPr>
        <w:t>organization without</w:t>
      </w:r>
      <w:r w:rsidRPr="00A14318">
        <w:rPr>
          <w:rFonts w:ascii="Times New Roman" w:eastAsia="Times New Roman" w:hAnsi="Times New Roman" w:cs="Times New Roman"/>
          <w:color w:val="000000" w:themeColor="text1"/>
          <w:sz w:val="24"/>
          <w:szCs w:val="24"/>
        </w:rPr>
        <w:t xml:space="preserve"> disturbing the whole work. The span of supervision can also be adjusted according to the requirements.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Relief to Top Executives: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Top executives are not unnecessarily burdened as happens in line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line officer is supposed to be a jack of all trades and is burdened with all types of works. On the contrary a specialist is a master of his line and he has the expertise and capability of taking his own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lastRenderedPageBreak/>
        <w:t xml:space="preserve">Functional </w:t>
      </w:r>
      <w:r w:rsidR="00523623" w:rsidRPr="0078747A">
        <w:rPr>
          <w:rFonts w:ascii="Times New Roman" w:eastAsia="Times New Roman" w:hAnsi="Times New Roman" w:cs="Times New Roman"/>
          <w:b/>
          <w:bCs/>
          <w:color w:val="000000" w:themeColor="text1"/>
          <w:sz w:val="24"/>
          <w:szCs w:val="24"/>
        </w:rPr>
        <w:t>organization is</w:t>
      </w:r>
      <w:r w:rsidRPr="00A14318">
        <w:rPr>
          <w:rFonts w:ascii="Times New Roman" w:eastAsia="Times New Roman" w:hAnsi="Times New Roman" w:cs="Times New Roman"/>
          <w:b/>
          <w:bCs/>
          <w:color w:val="000000" w:themeColor="text1"/>
          <w:sz w:val="24"/>
          <w:szCs w:val="24"/>
        </w:rPr>
        <w:t xml:space="preserve"> shown in the following table: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noProof/>
          <w:color w:val="000000" w:themeColor="text1"/>
          <w:sz w:val="24"/>
          <w:szCs w:val="24"/>
        </w:rPr>
        <w:drawing>
          <wp:inline distT="0" distB="0" distL="0" distR="0">
            <wp:extent cx="4505325" cy="3467100"/>
            <wp:effectExtent l="0" t="0" r="9525" b="0"/>
            <wp:docPr id="14" name="Picture 14" descr="Functional organisation is shown in the following tab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 organisation is shown in the following table">
                      <a:hlinkClick r:id="rId33"/>
                    </pic:cNvPr>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3467100"/>
                    </a:xfrm>
                    <a:prstGeom prst="rect">
                      <a:avLst/>
                    </a:prstGeom>
                    <a:noFill/>
                    <a:ln>
                      <a:noFill/>
                    </a:ln>
                  </pic:spPr>
                </pic:pic>
              </a:graphicData>
            </a:graphic>
          </wp:inline>
        </w:drawing>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Economy of Operations: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use of specialists helps in controlling the waste of materials, money and time. The consolidation of activities leads to optimum use of facilities like office accommodation, plant and machinery, etc.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Better Supervision: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Every superior is an expert in his own area and he will be successful in making proper planning and execution. The superiors, being well acquainted with the work, will be able to improve the level of supervision.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8. Democratic Control: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r w:rsidR="00523623" w:rsidRPr="0078747A">
        <w:rPr>
          <w:rFonts w:ascii="Times New Roman" w:eastAsia="Times New Roman" w:hAnsi="Times New Roman" w:cs="Times New Roman"/>
          <w:color w:val="000000" w:themeColor="text1"/>
          <w:sz w:val="24"/>
          <w:szCs w:val="24"/>
        </w:rPr>
        <w:t>organization eliminates</w:t>
      </w:r>
      <w:r w:rsidRPr="00A14318">
        <w:rPr>
          <w:rFonts w:ascii="Times New Roman" w:eastAsia="Times New Roman" w:hAnsi="Times New Roman" w:cs="Times New Roman"/>
          <w:color w:val="000000" w:themeColor="text1"/>
          <w:sz w:val="24"/>
          <w:szCs w:val="24"/>
        </w:rPr>
        <w:t xml:space="preserve"> one man control. There will be a joint control and supervision in the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This boosts the morale of employees and also enthuses a sense of co-operation among them. The democratic approach motivates workers to go deep into their work and make suggestions for work improvement.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Disadvantages of Functional </w:t>
      </w:r>
      <w:r w:rsidR="00523623"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Following are the disadvantages of functional </w:t>
      </w:r>
      <w:r w:rsidR="00523623" w:rsidRPr="0078747A">
        <w:rPr>
          <w:rFonts w:ascii="Times New Roman" w:eastAsia="Times New Roman" w:hAnsi="Times New Roman" w:cs="Times New Roman"/>
          <w:b/>
          <w:bCs/>
          <w:color w:val="000000" w:themeColor="text1"/>
          <w:sz w:val="24"/>
          <w:szCs w:val="24"/>
        </w:rPr>
        <w:t>organization:</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Conflict in Authority: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principle of ‘unity of command’ is violated in functional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A subordinate is answerable to many bosses. Every superior considers his work important and wants the </w:t>
      </w:r>
      <w:r w:rsidRPr="00A14318">
        <w:rPr>
          <w:rFonts w:ascii="Times New Roman" w:eastAsia="Times New Roman" w:hAnsi="Times New Roman" w:cs="Times New Roman"/>
          <w:color w:val="000000" w:themeColor="text1"/>
          <w:sz w:val="24"/>
          <w:szCs w:val="24"/>
        </w:rPr>
        <w:lastRenderedPageBreak/>
        <w:t xml:space="preserve">workers to give top priority to his assignment. The workers feel confused and are unable to decide about the priorities of their work.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Lack of Co-Ordination: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appointment of several specialists creates problems of co-ordination, especially when the advice of more than one is needed for taking decisions. Specialists try to give more importance to their work as compared to other areas. This creates conflicts among specialists and co-ordination becomes a problem.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Difficulty in Fixing Responsibility: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Since there is no unity of command, it becomes difficult to fix responsibility for slackness in work. So many persons are involved in completing a work and everybody tries to blame others for low performance.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Delay in Taking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involvement of more than one person in decision-making process slows the process down. The speed or action tends to be hampered by the division of authority. Much time is taken in consulting different specialists prior to decision-making.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Poor Discipline: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division of authority creates problem of discipline. The workers have to obey many bosses, their loyalty becomes divided. Discipline tends to break down not only among workers but also among lower level supervisors.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Expensive: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Multiplicity of experts increases overhead expenses of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A number of specialists are appointed for manning various lines of work. These persons being specialists demand much higher emoluments. Small units cannot afford to have functional </w:t>
      </w:r>
      <w:r w:rsidR="00E750E4" w:rsidRPr="0078747A">
        <w:rPr>
          <w:rFonts w:ascii="Times New Roman" w:eastAsia="Times New Roman" w:hAnsi="Times New Roman" w:cs="Times New Roman"/>
          <w:color w:val="000000" w:themeColor="text1"/>
          <w:sz w:val="24"/>
          <w:szCs w:val="24"/>
        </w:rPr>
        <w:t xml:space="preserve">organization.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Group Rivalries: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emergence of many persons of equal status encourages group rivalries among executives. Persons connected with different fields try to create their groups and then rivalry starts among these groups. Every group tries to dominate the other. The growth of the unit is adversely affected in a vicious atmosphere.</w:t>
      </w:r>
    </w:p>
    <w:p w:rsidR="00A14318" w:rsidRPr="0078747A" w:rsidRDefault="00A1431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Line and Staff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and staff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tried to use the advantages of both the line and the functional type of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overcome their demerits.</w:t>
      </w:r>
    </w:p>
    <w:p w:rsidR="00157458" w:rsidRPr="0078747A" w:rsidRDefault="00157458" w:rsidP="00DC0A25">
      <w:pPr>
        <w:tabs>
          <w:tab w:val="left" w:pos="7590"/>
        </w:tabs>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and staff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have line officers as well as the staff officers.</w:t>
      </w:r>
      <w:r w:rsidR="00DC0A25" w:rsidRPr="0078747A">
        <w:rPr>
          <w:rFonts w:ascii="Times New Roman" w:hAnsi="Times New Roman" w:cs="Times New Roman"/>
          <w:color w:val="000000" w:themeColor="text1"/>
          <w:sz w:val="24"/>
          <w:szCs w:val="24"/>
        </w:rPr>
        <w:tab/>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 xml:space="preserve">Line officers have the authority to take decisions and implement them to achieve the objectives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whereas staff officers assist line officers in framing the policies, plans and taking decisions.</w:t>
      </w:r>
    </w:p>
    <w:p w:rsidR="00A14318" w:rsidRPr="0078747A" w:rsidRDefault="00A1431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Advantages of Line and Staff </w:t>
      </w:r>
      <w:r w:rsidR="00E750E4"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This </w:t>
      </w:r>
      <w:r w:rsidR="00E750E4" w:rsidRPr="0078747A">
        <w:rPr>
          <w:rFonts w:ascii="Times New Roman" w:eastAsia="Times New Roman" w:hAnsi="Times New Roman" w:cs="Times New Roman"/>
          <w:b/>
          <w:bCs/>
          <w:color w:val="000000" w:themeColor="text1"/>
          <w:sz w:val="24"/>
          <w:szCs w:val="24"/>
        </w:rPr>
        <w:t>organization has</w:t>
      </w:r>
      <w:r w:rsidRPr="00A14318">
        <w:rPr>
          <w:rFonts w:ascii="Times New Roman" w:eastAsia="Times New Roman" w:hAnsi="Times New Roman" w:cs="Times New Roman"/>
          <w:b/>
          <w:bCs/>
          <w:color w:val="000000" w:themeColor="text1"/>
          <w:sz w:val="24"/>
          <w:szCs w:val="24"/>
        </w:rPr>
        <w:t xml:space="preserve"> the following advantages: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Specialization: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Line and staff </w:t>
      </w:r>
      <w:r w:rsidR="00E750E4" w:rsidRPr="0078747A">
        <w:rPr>
          <w:rFonts w:ascii="Times New Roman" w:eastAsia="Times New Roman" w:hAnsi="Times New Roman" w:cs="Times New Roman"/>
          <w:color w:val="000000" w:themeColor="text1"/>
          <w:sz w:val="24"/>
          <w:szCs w:val="24"/>
        </w:rPr>
        <w:t>organization introduces</w:t>
      </w:r>
      <w:r w:rsidRPr="00A14318">
        <w:rPr>
          <w:rFonts w:ascii="Times New Roman" w:eastAsia="Times New Roman" w:hAnsi="Times New Roman" w:cs="Times New Roman"/>
          <w:color w:val="000000" w:themeColor="text1"/>
          <w:sz w:val="24"/>
          <w:szCs w:val="24"/>
        </w:rPr>
        <w:t xml:space="preserve"> specialization in a systematic manner. Persons with specialized knowledge are appointed to help line officers. The planning part is generally undertaken by staff personnel and line officers are able to devote much time for execution.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Better Discipline: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unity of command is maintained in this type of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staff personnel do not interfere with the executive work of line officers. The workers get command from line personnel and are accountable directly to them for their performance. This creates better understanding and discipline among employees. </w:t>
      </w:r>
    </w:p>
    <w:p w:rsidR="00A14318" w:rsidRPr="00A14318" w:rsidRDefault="00A14318"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Balanced and Prompt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functional managers have the advantage of expert advice when taking important decisions. The staff can also be used to investigate and advise on inter-departmental relationships. The line officers can take balanced and quick decisions.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Growth and Expansion: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line and staff </w:t>
      </w:r>
      <w:r w:rsidR="00E750E4" w:rsidRPr="0078747A">
        <w:rPr>
          <w:rFonts w:ascii="Times New Roman" w:eastAsia="Times New Roman" w:hAnsi="Times New Roman" w:cs="Times New Roman"/>
          <w:color w:val="000000" w:themeColor="text1"/>
          <w:sz w:val="24"/>
          <w:szCs w:val="24"/>
        </w:rPr>
        <w:t>organization is</w:t>
      </w:r>
      <w:r w:rsidRPr="00A14318">
        <w:rPr>
          <w:rFonts w:ascii="Times New Roman" w:eastAsia="Times New Roman" w:hAnsi="Times New Roman" w:cs="Times New Roman"/>
          <w:color w:val="000000" w:themeColor="text1"/>
          <w:sz w:val="24"/>
          <w:szCs w:val="24"/>
        </w:rPr>
        <w:t xml:space="preserve"> quite suitable for growth and expansion. The burden of line staff is eased by the appointment of specialists. Line officers will be able to devote much time for future planning. The present staff will enable the expansion and growth of unit. Some assistants can be appointed to cope with the work if needed.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Development of Employees: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 provides scope for advancement of career to able and dedicated employees. There are more openings for those who have capabilities of going up. The separation of functions of ‘planning’ and ‘doing’ also helps in creating more and more job opportunities. Promotional chances increase for deserving persons.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Lesser Burden on Line Officers: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With the appointment of staff officers the burden of the officers is greatly reduced. The specialists help line officers in deciding things regarding their lines of specialization. The line officers are left with routine administrative work. They will be able to devote their time in supervising the implementation of various plans and policies. </w:t>
      </w:r>
    </w:p>
    <w:p w:rsidR="00A14318" w:rsidRPr="00A14318" w:rsidRDefault="00A14318"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Quick Actions: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 xml:space="preserve">The line officers will have sufficient time to take various decisions. Whenever there is a need for certain a decision, they will be able to devote time and decide the things. This type of situation helps in solving many issues which would have created difficulties if timely decisions would not have been taken.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Disadvantages of Line and Staff </w:t>
      </w:r>
      <w:r w:rsidR="00E750E4"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The line and staff </w:t>
      </w:r>
      <w:r w:rsidR="00E750E4" w:rsidRPr="0078747A">
        <w:rPr>
          <w:rFonts w:ascii="Times New Roman" w:eastAsia="Times New Roman" w:hAnsi="Times New Roman" w:cs="Times New Roman"/>
          <w:b/>
          <w:bCs/>
          <w:color w:val="000000" w:themeColor="text1"/>
          <w:sz w:val="24"/>
          <w:szCs w:val="24"/>
        </w:rPr>
        <w:t>organization suffers</w:t>
      </w:r>
      <w:r w:rsidRPr="00A14318">
        <w:rPr>
          <w:rFonts w:ascii="Times New Roman" w:eastAsia="Times New Roman" w:hAnsi="Times New Roman" w:cs="Times New Roman"/>
          <w:b/>
          <w:bCs/>
          <w:color w:val="000000" w:themeColor="text1"/>
          <w:sz w:val="24"/>
          <w:szCs w:val="24"/>
        </w:rPr>
        <w:t xml:space="preserve"> from the following drawbacks: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Conflict between Line and Staff Personnel: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possibility of conflict between line and staff personnel. The responsibility for operations lies with line officers while staff officers only advise. The staff officers feel ignored at the hands of line officers. The line officers, on the other hand, complain of interference by staff persons in the day-to-day working. The conflict between line and staff officials adversely affects the work in the </w:t>
      </w:r>
      <w:r w:rsidR="00E750E4" w:rsidRPr="0078747A">
        <w:rPr>
          <w:rFonts w:ascii="Times New Roman" w:eastAsia="Times New Roman" w:hAnsi="Times New Roman" w:cs="Times New Roman"/>
          <w:color w:val="000000" w:themeColor="text1"/>
          <w:sz w:val="24"/>
          <w:szCs w:val="24"/>
        </w:rPr>
        <w:t xml:space="preserve">organization.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Lack of Responsibility: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lack of responsibility for staff officials. They are not accountable for the actual results of operations. This may tempt them to give rash or theoretical advice. They may also be casual in their approach because the whole blame for non-performance lies with line.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More Dependence on Staff: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line officers become habituated for advice on staff. They refer everything to staff for advice. Over-dependence on staff will make line officers less creative. They will not give much thought to any activity since advice will be available from staff.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Lack of Co-Ordination: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will be a lack of co-ordination between line and staff. The staff advice may be confused with line orders. The staff officers may also not be clear about their exact role. They may try to dominate the implementation part of their advice. Overlapping of functions will create confusion and disorder among employees.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Ineffective Staff: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staff officers do not wield any power in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Without power they will not get prestige in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They will feel unimportant and the quality of advice will also be adversely affected.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Expensive: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r w:rsidR="00E750E4" w:rsidRPr="0078747A">
        <w:rPr>
          <w:rFonts w:ascii="Times New Roman" w:eastAsia="Times New Roman" w:hAnsi="Times New Roman" w:cs="Times New Roman"/>
          <w:color w:val="000000" w:themeColor="text1"/>
          <w:sz w:val="24"/>
          <w:szCs w:val="24"/>
        </w:rPr>
        <w:t>organization is</w:t>
      </w:r>
      <w:r w:rsidRPr="00A14318">
        <w:rPr>
          <w:rFonts w:ascii="Times New Roman" w:eastAsia="Times New Roman" w:hAnsi="Times New Roman" w:cs="Times New Roman"/>
          <w:color w:val="000000" w:themeColor="text1"/>
          <w:sz w:val="24"/>
          <w:szCs w:val="24"/>
        </w:rPr>
        <w:t xml:space="preserve"> very expensive because a large number of specialists are appointed. The persons being experts in their fields, they demand higher emoluments. Small and medium concerns cannot afford line and staff </w:t>
      </w:r>
      <w:r w:rsidR="00E750E4" w:rsidRPr="0078747A">
        <w:rPr>
          <w:rFonts w:ascii="Times New Roman" w:eastAsia="Times New Roman" w:hAnsi="Times New Roman" w:cs="Times New Roman"/>
          <w:color w:val="000000" w:themeColor="text1"/>
          <w:sz w:val="24"/>
          <w:szCs w:val="24"/>
        </w:rPr>
        <w:t>organization because</w:t>
      </w:r>
      <w:r w:rsidRPr="00A14318">
        <w:rPr>
          <w:rFonts w:ascii="Times New Roman" w:eastAsia="Times New Roman" w:hAnsi="Times New Roman" w:cs="Times New Roman"/>
          <w:color w:val="000000" w:themeColor="text1"/>
          <w:sz w:val="24"/>
          <w:szCs w:val="24"/>
        </w:rPr>
        <w:t xml:space="preserve"> of its expensive nature.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Line and Staff Conflict: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 xml:space="preserve">Line and staff structure is based on the assumption that both will help and support each other. But often there are conflicts between the two and both accuse each other. There is a lack of understanding and both try to dominate each other. </w:t>
      </w:r>
    </w:p>
    <w:p w:rsidR="00A14318" w:rsidRPr="0078747A" w:rsidRDefault="00A1431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Matrix </w:t>
      </w:r>
      <w:r w:rsidR="00EE08CE" w:rsidRPr="0078747A">
        <w:rPr>
          <w:rFonts w:ascii="Times New Roman" w:hAnsi="Times New Roman" w:cs="Times New Roman"/>
          <w:b/>
          <w:bCs/>
          <w:color w:val="000000" w:themeColor="text1"/>
          <w:sz w:val="24"/>
          <w:szCs w:val="24"/>
        </w:rPr>
        <w:t>Organization</w:t>
      </w:r>
    </w:p>
    <w:p w:rsidR="00157458" w:rsidRPr="0078747A" w:rsidRDefault="00157458" w:rsidP="00E750E4">
      <w:pPr>
        <w:autoSpaceDE w:val="0"/>
        <w:autoSpaceDN w:val="0"/>
        <w:adjustRightInd w:val="0"/>
        <w:spacing w:after="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Matrix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is defined as “</w:t>
      </w:r>
      <w:r w:rsidRPr="0078747A">
        <w:rPr>
          <w:rFonts w:ascii="Times New Roman" w:hAnsi="Times New Roman" w:cs="Times New Roman"/>
          <w:iCs/>
          <w:color w:val="000000" w:themeColor="text1"/>
          <w:sz w:val="24"/>
          <w:szCs w:val="24"/>
        </w:rPr>
        <w:t xml:space="preserve">Any </w:t>
      </w:r>
      <w:r w:rsidR="00EE08CE" w:rsidRPr="0078747A">
        <w:rPr>
          <w:rFonts w:ascii="Times New Roman" w:hAnsi="Times New Roman" w:cs="Times New Roman"/>
          <w:iCs/>
          <w:color w:val="000000" w:themeColor="text1"/>
          <w:sz w:val="24"/>
          <w:szCs w:val="24"/>
        </w:rPr>
        <w:t>organization</w:t>
      </w:r>
      <w:r w:rsidRPr="0078747A">
        <w:rPr>
          <w:rFonts w:ascii="Times New Roman" w:hAnsi="Times New Roman" w:cs="Times New Roman"/>
          <w:iCs/>
          <w:color w:val="000000" w:themeColor="text1"/>
          <w:sz w:val="24"/>
          <w:szCs w:val="24"/>
        </w:rPr>
        <w:t xml:space="preserve"> that employs a multiple command structure but also relates support mechanisms and an </w:t>
      </w:r>
      <w:r w:rsidR="00EE08CE" w:rsidRPr="0078747A">
        <w:rPr>
          <w:rFonts w:ascii="Times New Roman" w:hAnsi="Times New Roman" w:cs="Times New Roman"/>
          <w:iCs/>
          <w:color w:val="000000" w:themeColor="text1"/>
          <w:sz w:val="24"/>
          <w:szCs w:val="24"/>
        </w:rPr>
        <w:t>organization</w:t>
      </w:r>
      <w:r w:rsidRPr="0078747A">
        <w:rPr>
          <w:rFonts w:ascii="Times New Roman" w:hAnsi="Times New Roman" w:cs="Times New Roman"/>
          <w:iCs/>
          <w:color w:val="000000" w:themeColor="text1"/>
          <w:sz w:val="24"/>
          <w:szCs w:val="24"/>
        </w:rPr>
        <w:t xml:space="preserve">al culture and </w:t>
      </w:r>
      <w:r w:rsidR="001C424E" w:rsidRPr="0078747A">
        <w:rPr>
          <w:rFonts w:ascii="Times New Roman" w:hAnsi="Times New Roman" w:cs="Times New Roman"/>
          <w:iCs/>
          <w:color w:val="000000" w:themeColor="text1"/>
          <w:sz w:val="24"/>
          <w:szCs w:val="24"/>
        </w:rPr>
        <w:t>behavior</w:t>
      </w:r>
      <w:r w:rsidRPr="0078747A">
        <w:rPr>
          <w:rFonts w:ascii="Times New Roman" w:hAnsi="Times New Roman" w:cs="Times New Roman"/>
          <w:iCs/>
          <w:color w:val="000000" w:themeColor="text1"/>
          <w:sz w:val="24"/>
          <w:szCs w:val="24"/>
        </w:rPr>
        <w:t xml:space="preserve"> pattern</w:t>
      </w:r>
      <w:r w:rsidR="001C424E" w:rsidRPr="0078747A">
        <w:rPr>
          <w:rFonts w:ascii="Times New Roman" w:hAnsi="Times New Roman" w:cs="Times New Roman"/>
          <w:b/>
          <w:bCs/>
          <w:color w:val="000000" w:themeColor="text1"/>
          <w:sz w:val="24"/>
          <w:szCs w:val="24"/>
        </w:rPr>
        <w:t>.”</w:t>
      </w: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Meaning of Matrix </w:t>
      </w:r>
      <w:r w:rsidRPr="0078747A">
        <w:rPr>
          <w:rFonts w:ascii="Times New Roman" w:eastAsia="Times New Roman" w:hAnsi="Times New Roman" w:cs="Times New Roman"/>
          <w:b/>
          <w:bCs/>
          <w:color w:val="000000" w:themeColor="text1"/>
          <w:sz w:val="24"/>
          <w:szCs w:val="24"/>
        </w:rPr>
        <w:t>Organization:</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Matrix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or grid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is a hybrid structure combining two complementary structures functional departmentation with pure project structure.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Functional structure is a permanent feature of the matrix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and retains authority for the overall operation of the functional units.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Project departments are created whenever specific projects require a high degree of technical skill and other resources for a temporary period.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Functional departments create a vertical chain of command while the project team forms the horizontal lines, thereby forming a matrix. A matrix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is a two dimensional structure, a combination of pure project structure and the traditional func</w:t>
      </w:r>
      <w:r w:rsidRPr="0078747A">
        <w:rPr>
          <w:rFonts w:ascii="Times New Roman" w:eastAsia="Times New Roman" w:hAnsi="Times New Roman" w:cs="Times New Roman"/>
          <w:color w:val="000000" w:themeColor="text1"/>
          <w:sz w:val="24"/>
          <w:szCs w:val="24"/>
        </w:rPr>
        <w:t>tional departments.</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noProof/>
          <w:color w:val="000000" w:themeColor="text1"/>
          <w:sz w:val="24"/>
          <w:szCs w:val="24"/>
        </w:rPr>
        <w:drawing>
          <wp:inline distT="0" distB="0" distL="0" distR="0">
            <wp:extent cx="4867275" cy="2886075"/>
            <wp:effectExtent l="0" t="0" r="9525" b="9525"/>
            <wp:docPr id="15" name="Picture 15" descr="Matrix Organis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Organisation">
                      <a:hlinkClick r:id="rId35"/>
                    </pic:cNvPr>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75" cy="2886075"/>
                    </a:xfrm>
                    <a:prstGeom prst="rect">
                      <a:avLst/>
                    </a:prstGeom>
                    <a:noFill/>
                    <a:ln>
                      <a:noFill/>
                    </a:ln>
                  </pic:spPr>
                </pic:pic>
              </a:graphicData>
            </a:graphic>
          </wp:inline>
        </w:drawing>
      </w:r>
    </w:p>
    <w:p w:rsidR="00E750E4" w:rsidRPr="0078747A"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Matrix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has been developed to meet the need of large and complex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which requires a structure more flexible and technically oriented rather than the functional structures. Temporary project teams are tailored to the successful completion of particular projects. Project manager’s authority flows horizontally while functional manager’s authority flows vertically. </w:t>
      </w:r>
    </w:p>
    <w:p w:rsidR="00E750E4" w:rsidRPr="0078747A"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E750E4" w:rsidRPr="0078747A" w:rsidRDefault="00E750E4" w:rsidP="00E750E4">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Characteristics of matrix organization </w:t>
      </w:r>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Project manager should report to more than one of the superiors.•</w:t>
      </w:r>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There should be agreement between the managers regarding the authority of utilizing the available resources. </w:t>
      </w:r>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There should be common willingness among the authority holders to face the conflicts with a view to resolve them.</w:t>
      </w:r>
    </w:p>
    <w:p w:rsidR="00E750E4" w:rsidRPr="0078747A" w:rsidRDefault="00E750E4" w:rsidP="00E750E4">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Merits of Matrix </w:t>
      </w:r>
      <w:r w:rsidRPr="0078747A">
        <w:rPr>
          <w:rFonts w:ascii="Times New Roman" w:eastAsia="Times New Roman" w:hAnsi="Times New Roman" w:cs="Times New Roman"/>
          <w:b/>
          <w:bCs/>
          <w:color w:val="000000" w:themeColor="text1"/>
          <w:sz w:val="24"/>
          <w:szCs w:val="24"/>
        </w:rPr>
        <w:t xml:space="preserve">Organization </w:t>
      </w:r>
      <w:r w:rsidRPr="00E750E4">
        <w:rPr>
          <w:rFonts w:ascii="Times New Roman" w:eastAsia="Times New Roman" w:hAnsi="Times New Roman" w:cs="Times New Roman"/>
          <w:b/>
          <w:bCs/>
          <w:color w:val="000000" w:themeColor="text1"/>
          <w:sz w:val="24"/>
          <w:szCs w:val="24"/>
        </w:rPr>
        <w:t>:</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1. It helps to focus attention, talent and resources on single project individually which facilitates better planning and control.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2. It is more flexible than the traditional functional structures.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3. It provides an environment in which professionals can test their competence and make maximum contributions.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4. It provides motivation to the project staff as they can focus directly on the completion of a particular project. </w:t>
      </w: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Demerits of Matrix </w:t>
      </w:r>
      <w:r w:rsidRPr="0078747A">
        <w:rPr>
          <w:rFonts w:ascii="Times New Roman" w:eastAsia="Times New Roman" w:hAnsi="Times New Roman" w:cs="Times New Roman"/>
          <w:b/>
          <w:bCs/>
          <w:color w:val="000000" w:themeColor="text1"/>
          <w:sz w:val="24"/>
          <w:szCs w:val="24"/>
        </w:rPr>
        <w:t xml:space="preserve">Organization </w:t>
      </w:r>
      <w:r w:rsidRPr="00E750E4">
        <w:rPr>
          <w:rFonts w:ascii="Times New Roman" w:eastAsia="Times New Roman" w:hAnsi="Times New Roman" w:cs="Times New Roman"/>
          <w:b/>
          <w:bCs/>
          <w:color w:val="000000" w:themeColor="text1"/>
          <w:sz w:val="24"/>
          <w:szCs w:val="24"/>
        </w:rPr>
        <w:t>:</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1. It violates the principle of unity of command. Each employee has two superiors-one functional superior and other project superior.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2. The scalar principle is also violated as there is no determinate hierarchy.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3. Conflict may arise because of the heterogeneity of team members.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4. Here the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al relationships are more complex. Apart from formal relationships, informal ones also arise which create problems of co-ordination.</w:t>
      </w:r>
    </w:p>
    <w:p w:rsidR="00E750E4" w:rsidRPr="0078747A" w:rsidRDefault="00E750E4" w:rsidP="00E750E4">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3D6A8E" w:rsidRPr="0078747A" w:rsidRDefault="003D6A8E" w:rsidP="003D6A8E">
      <w:pPr>
        <w:pStyle w:val="NormalWeb"/>
        <w:spacing w:before="0" w:beforeAutospacing="0" w:after="0" w:afterAutospacing="0" w:line="360" w:lineRule="atLeast"/>
        <w:textAlignment w:val="baseline"/>
        <w:rPr>
          <w:rStyle w:val="Strong"/>
          <w:color w:val="000000" w:themeColor="text1"/>
          <w:bdr w:val="none" w:sz="0" w:space="0" w:color="auto" w:frame="1"/>
        </w:rPr>
      </w:pPr>
      <w:r w:rsidRPr="0078747A">
        <w:rPr>
          <w:rStyle w:val="Strong"/>
          <w:color w:val="000000" w:themeColor="text1"/>
          <w:bdr w:val="none" w:sz="0" w:space="0" w:color="auto" w:frame="1"/>
        </w:rPr>
        <w:t>Committee Form of Organization</w:t>
      </w:r>
    </w:p>
    <w:p w:rsidR="003D6A8E" w:rsidRPr="0078747A" w:rsidRDefault="003D6A8E" w:rsidP="003D6A8E">
      <w:pPr>
        <w:pStyle w:val="NormalWeb"/>
        <w:spacing w:before="0" w:beforeAutospacing="0" w:after="0" w:afterAutospacing="0" w:line="360" w:lineRule="atLeast"/>
        <w:textAlignment w:val="baseline"/>
        <w:rPr>
          <w:color w:val="000000" w:themeColor="text1"/>
        </w:rPr>
      </w:pP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A number of persons may come together to take a decision, decide a course of action, advise line officers on some matters, it is a committee form of organization. It is a method of collective thinking, corporate judgment and common decision. A committee may be assigned some managerial functions or some advisory or exploratory service may be expected from it. A committee is not a separated type of organization as such. But it is a method of attaching persons or groups to line departments for advice and guidance in business planning and execution. A group of competent and interested persons pool their thoughts for facilitating decision making process.</w:t>
      </w:r>
    </w:p>
    <w:p w:rsidR="003D6A8E" w:rsidRPr="0078747A" w:rsidRDefault="003D6A8E" w:rsidP="003D6A8E">
      <w:pPr>
        <w:pStyle w:val="NormalWeb"/>
        <w:spacing w:before="0" w:beforeAutospacing="0" w:after="0" w:afterAutospacing="0" w:line="360" w:lineRule="atLeast"/>
        <w:textAlignment w:val="baseline"/>
        <w:rPr>
          <w:color w:val="000000" w:themeColor="text1"/>
        </w:rPr>
      </w:pPr>
      <w:r w:rsidRPr="0078747A">
        <w:rPr>
          <w:color w:val="000000" w:themeColor="text1"/>
        </w:rPr>
        <w:lastRenderedPageBreak/>
        <w:t>Sometimes there is a need to get opinion of other persons for taking important decisions. The thinking of varied persons is pooled together through deliberations and discussions and common decisions are reached. Because of collective information and analysis, committees are more likely to come up with solutions to complex problems. With the growth of organization the need for committee is more.</w:t>
      </w:r>
      <w:bookmarkStart w:id="32" w:name="bookmark79"/>
      <w:bookmarkEnd w:id="32"/>
    </w:p>
    <w:p w:rsidR="003D6A8E" w:rsidRPr="0078747A" w:rsidRDefault="003D6A8E" w:rsidP="002F0CCF">
      <w:pPr>
        <w:pStyle w:val="Heading3"/>
        <w:spacing w:before="0" w:line="360" w:lineRule="atLeast"/>
        <w:textAlignment w:val="baseline"/>
        <w:rPr>
          <w:rFonts w:ascii="Times New Roman" w:eastAsia="Times New Roman" w:hAnsi="Times New Roman" w:cs="Times New Roman"/>
          <w:color w:val="000000" w:themeColor="text1"/>
        </w:rPr>
      </w:pPr>
      <w:r w:rsidRPr="0078747A">
        <w:rPr>
          <w:rFonts w:ascii="Times New Roman" w:eastAsia="Times New Roman" w:hAnsi="Times New Roman" w:cs="Times New Roman"/>
          <w:color w:val="000000" w:themeColor="text1"/>
          <w:bdr w:val="none" w:sz="0" w:space="0" w:color="auto" w:frame="1"/>
        </w:rPr>
        <w:t>Advantages of Committee Form of Organization:</w:t>
      </w:r>
    </w:p>
    <w:p w:rsidR="003D6A8E" w:rsidRPr="0078747A" w:rsidRDefault="003D6A8E" w:rsidP="002F0CCF">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1. Pooling of Opinions:</w:t>
      </w: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The members of committees come from different background and areas of expertise and have different viewpoints and values. When persons with varied abilities sit together and discuss a problem, various aspects of the case are highlighted and pros and cons are assessed. The pooled opinion will help in taking a realistic view of the problem.</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2. Better Co-Ordination: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Committee form of organization brings more co-ordination among different segments of the organization when representatives of different departments sit together, they understand and appreciate the difficulties faced by others. This type of frank discussions help on fixing the targets of different departments and better co-ordination is achieved through this type of decision making.</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3. Balancing of Views: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This type of organization helps in balancing the views expressed by different persons. There is a tendency to over emphasize the aspects of one’s own department by ignoring the inter dependent character of problems of different departments. A committee helps to bring out an agreed view of the problem by taking into account divergent views expressed in such meetings.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4. Motivation: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The committees consist of managers as well as subordinates. The views of subordinates are given recognition and importance. It gives them encouragement and makes them feel as an integral part of decision making process. Such committees boost the morale of subordinates and motivate them to improve their performance.</w:t>
      </w:r>
    </w:p>
    <w:p w:rsidR="003D6A8E" w:rsidRPr="0078747A" w:rsidRDefault="003D6A8E" w:rsidP="002F0CCF">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5. Dispersion of Power:</w:t>
      </w: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The concentration of power in few persons may lead to misuse of authority and wrong decisions. By spreading powers among committee members this problem can be solved.</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6. Better Acceptance of Decisions: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 xml:space="preserve">The decisions taken by committees are better accepted by subordinates. The decisions of an individual may be autocratic whereas committees decide in wider perspective of organization. </w:t>
      </w:r>
      <w:r w:rsidRPr="0078747A">
        <w:rPr>
          <w:color w:val="000000" w:themeColor="text1"/>
        </w:rPr>
        <w:lastRenderedPageBreak/>
        <w:t>Since various shades of people are represented in committees, these decisions are better accepted.</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7. Better Communication: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It is a better forum for discussing matters of mutual interest and reaching certain conclusions. These decisions can be properly communicated to subordinates through committee members. The members will transmit correct and authentic information and also convey the background of taking those decisions.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8. Executive Training:</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Committees provide a good forum for training executives. They learn the value of interaction, group dynamics and human relations. They are exposed to various view points and learn the art of reaching decisions and solving organizational problems.</w:t>
      </w:r>
    </w:p>
    <w:p w:rsidR="003D6A8E" w:rsidRPr="0078747A" w:rsidRDefault="003D6A8E" w:rsidP="002F0CCF">
      <w:pPr>
        <w:pStyle w:val="Heading3"/>
        <w:spacing w:before="0" w:line="360" w:lineRule="atLeast"/>
        <w:textAlignment w:val="baseline"/>
        <w:rPr>
          <w:rFonts w:ascii="Times New Roman" w:eastAsia="Times New Roman" w:hAnsi="Times New Roman" w:cs="Times New Roman"/>
          <w:color w:val="000000" w:themeColor="text1"/>
        </w:rPr>
      </w:pPr>
      <w:r w:rsidRPr="0078747A">
        <w:rPr>
          <w:rFonts w:ascii="Times New Roman" w:eastAsia="Times New Roman" w:hAnsi="Times New Roman" w:cs="Times New Roman"/>
          <w:color w:val="000000" w:themeColor="text1"/>
          <w:bdr w:val="none" w:sz="0" w:space="0" w:color="auto" w:frame="1"/>
        </w:rPr>
        <w:t>Weakness of Committee Form of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1. Delay:</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 xml:space="preserve">The main drawback of committee form of organization is delay in taking decisions. A number of persons express their </w:t>
      </w:r>
      <w:r w:rsidR="002F0CCF" w:rsidRPr="0078747A">
        <w:rPr>
          <w:color w:val="000000" w:themeColor="text1"/>
        </w:rPr>
        <w:t>viewpoints</w:t>
      </w:r>
      <w:r w:rsidRPr="0078747A">
        <w:rPr>
          <w:color w:val="000000" w:themeColor="text1"/>
        </w:rPr>
        <w:t xml:space="preserve"> in meetings and a lot of time is taken on reaching a decision. The fixing of committee meetings is also time consuming. An agenda is issued and a convenience date is fixed for the meeting. The decision making process is very slow and many business opportunities may be lost due to delayed decisions.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2. Compromise:</w:t>
      </w:r>
    </w:p>
    <w:p w:rsidR="003D6A8E" w:rsidRPr="0078747A" w:rsidRDefault="003D6A8E" w:rsidP="003D6A8E">
      <w:pPr>
        <w:pStyle w:val="NormalWeb"/>
        <w:spacing w:before="0" w:beforeAutospacing="0" w:after="0" w:afterAutospacing="0" w:line="360" w:lineRule="atLeast"/>
        <w:textAlignment w:val="baseline"/>
        <w:rPr>
          <w:rFonts w:eastAsiaTheme="minorEastAsia"/>
          <w:color w:val="000000" w:themeColor="text1"/>
        </w:rPr>
      </w:pPr>
      <w:r w:rsidRPr="0078747A">
        <w:rPr>
          <w:color w:val="000000" w:themeColor="text1"/>
        </w:rPr>
        <w:t>Generally, efforts are made to reach consensus decisions. The view point of the majority is taken</w:t>
      </w:r>
      <w:r w:rsidRPr="0078747A">
        <w:rPr>
          <w:color w:val="000000" w:themeColor="text1"/>
          <w:bdr w:val="none" w:sz="0" w:space="0" w:color="auto" w:frame="1"/>
          <w:vertAlign w:val="superscript"/>
        </w:rPr>
        <w:t> </w:t>
      </w:r>
      <w:r w:rsidRPr="0078747A">
        <w:rPr>
          <w:color w:val="000000" w:themeColor="text1"/>
        </w:rPr>
        <w:t>as a unanimous decision of the committee. The thinking of the minority may be valid but it may not be pursued for singled out. They may accept less than an optimal solution, because of a fear that if their solution proves wrong then they will be blamed for it.</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3. No Accountability:</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No individual accountability to be fixed if these decisions are bad. Every member of the committee tries to defend himself by saying that he solves a different solution. If accountability is not fixed then it is the weakness of the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4. Domination by Some Members: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Some members try to dominate in the committee meetings. They try to thrust their view point on others. The aggressiveness of some members helps them to take majority with them and minority view is ignored. This type of decision making is not in the interest to the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lastRenderedPageBreak/>
        <w:t>5. Strained Relations: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Sometimes relations among committee members or with others become strained. If some members take divergent stands on certain issues, some may feel offended. In case some issue concerning other persons is discussed in a committee and members taking stand not liked by those persons may offend them. The discussions in the meetings are generally leaked to other employees. Some unpleasant decisions may not be liked by those who are adversely affected. It affects relations of employees not only on the job but at personal level also.</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6. Lack of Effectiveness:</w:t>
      </w:r>
    </w:p>
    <w:p w:rsidR="003D6A8E" w:rsidRPr="0078747A" w:rsidRDefault="003D6A8E" w:rsidP="003D6A8E">
      <w:pPr>
        <w:pStyle w:val="NormalWeb"/>
        <w:spacing w:before="0" w:beforeAutospacing="0" w:after="0" w:afterAutospacing="0" w:line="360" w:lineRule="atLeast"/>
        <w:textAlignment w:val="baseline"/>
        <w:rPr>
          <w:rFonts w:eastAsiaTheme="minorEastAsia"/>
          <w:color w:val="000000" w:themeColor="text1"/>
        </w:rPr>
      </w:pPr>
      <w:r w:rsidRPr="0078747A">
        <w:rPr>
          <w:color w:val="000000" w:themeColor="text1"/>
        </w:rPr>
        <w:t xml:space="preserve">The role of committees is not effective in all areas. The committees may be useful where grievance </w:t>
      </w:r>
      <w:r w:rsidR="002F0CCF" w:rsidRPr="0078747A">
        <w:rPr>
          <w:color w:val="000000" w:themeColor="text1"/>
        </w:rPr>
        <w:t>redress</w:t>
      </w:r>
      <w:r w:rsidRPr="0078747A">
        <w:rPr>
          <w:color w:val="000000" w:themeColor="text1"/>
        </w:rPr>
        <w:t xml:space="preserve"> or inter personal departmental matters are concerned. Committees may not be effective where policies are to be framed and quick decisions are required. Individual initiative will be more effective in these cases. So committees have a limited role to play.</w:t>
      </w:r>
      <w:bookmarkStart w:id="33" w:name="bookmark85"/>
      <w:bookmarkEnd w:id="33"/>
    </w:p>
    <w:p w:rsidR="003D6A8E" w:rsidRPr="0078747A" w:rsidRDefault="003D6A8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sectPr w:rsidR="003D6A8E" w:rsidRPr="0078747A" w:rsidSect="00DC0A25">
      <w:headerReference w:type="default" r:id="rId37"/>
      <w:footerReference w:type="default" r:id="rId38"/>
      <w:pgSz w:w="11907" w:h="16839" w:code="9"/>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E33" w:rsidRDefault="00D65E33" w:rsidP="00A47053">
      <w:pPr>
        <w:spacing w:after="0" w:line="240" w:lineRule="auto"/>
      </w:pPr>
      <w:r>
        <w:separator/>
      </w:r>
    </w:p>
  </w:endnote>
  <w:endnote w:type="continuationSeparator" w:id="1">
    <w:p w:rsidR="00D65E33" w:rsidRDefault="00D65E33" w:rsidP="00A47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413793"/>
      <w:docPartObj>
        <w:docPartGallery w:val="Page Numbers (Bottom of Page)"/>
        <w:docPartUnique/>
      </w:docPartObj>
    </w:sdtPr>
    <w:sdtEndPr>
      <w:rPr>
        <w:rFonts w:ascii="Times New Roman" w:hAnsi="Times New Roman" w:cs="Times New Roman"/>
        <w:b/>
        <w:color w:val="000000" w:themeColor="text1"/>
        <w:spacing w:val="60"/>
      </w:rPr>
    </w:sdtEndPr>
    <w:sdtContent>
      <w:p w:rsidR="00391BCF" w:rsidRPr="00892A44" w:rsidRDefault="002869D7">
        <w:pPr>
          <w:pStyle w:val="Footer"/>
          <w:pBdr>
            <w:top w:val="single" w:sz="4" w:space="1" w:color="D9D9D9" w:themeColor="background1" w:themeShade="D9"/>
          </w:pBdr>
          <w:rPr>
            <w:rFonts w:ascii="Times New Roman" w:hAnsi="Times New Roman" w:cs="Times New Roman"/>
            <w:b/>
            <w:bCs/>
            <w:color w:val="000000" w:themeColor="text1"/>
          </w:rPr>
        </w:pPr>
        <w:r w:rsidRPr="002869D7">
          <w:fldChar w:fldCharType="begin"/>
        </w:r>
        <w:r w:rsidR="00391BCF">
          <w:instrText xml:space="preserve"> PAGE   \* MERGEFORMAT </w:instrText>
        </w:r>
        <w:r w:rsidRPr="002869D7">
          <w:fldChar w:fldCharType="separate"/>
        </w:r>
        <w:r w:rsidR="00352053" w:rsidRPr="00352053">
          <w:rPr>
            <w:b/>
            <w:bCs/>
            <w:noProof/>
          </w:rPr>
          <w:t>0</w:t>
        </w:r>
        <w:r>
          <w:rPr>
            <w:b/>
            <w:bCs/>
            <w:noProof/>
          </w:rPr>
          <w:fldChar w:fldCharType="end"/>
        </w:r>
        <w:r w:rsidR="00391BCF">
          <w:rPr>
            <w:b/>
            <w:bCs/>
          </w:rPr>
          <w:t xml:space="preserve"> | </w:t>
        </w:r>
        <w:r w:rsidR="00391BCF">
          <w:rPr>
            <w:color w:val="7F7F7F" w:themeColor="background1" w:themeShade="7F"/>
            <w:spacing w:val="60"/>
          </w:rPr>
          <w:t xml:space="preserve">Page                      </w:t>
        </w:r>
        <w:r w:rsidR="00391BCF" w:rsidRPr="00892A44">
          <w:rPr>
            <w:rFonts w:ascii="Times New Roman" w:hAnsi="Times New Roman" w:cs="Times New Roman"/>
            <w:b/>
            <w:color w:val="000000" w:themeColor="text1"/>
            <w:spacing w:val="60"/>
          </w:rPr>
          <w:t>Hiral Mitaliya</w:t>
        </w:r>
      </w:p>
    </w:sdtContent>
  </w:sdt>
  <w:p w:rsidR="00391BCF" w:rsidRPr="00892A44" w:rsidRDefault="00391BCF">
    <w:pPr>
      <w:pStyle w:val="Footer"/>
      <w:rPr>
        <w:rFonts w:ascii="Times New Roman" w:hAnsi="Times New Roman" w:cs="Times New Roman"/>
        <w:b/>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E33" w:rsidRDefault="00D65E33" w:rsidP="00A47053">
      <w:pPr>
        <w:spacing w:after="0" w:line="240" w:lineRule="auto"/>
      </w:pPr>
      <w:r>
        <w:separator/>
      </w:r>
    </w:p>
  </w:footnote>
  <w:footnote w:type="continuationSeparator" w:id="1">
    <w:p w:rsidR="00D65E33" w:rsidRDefault="00D65E33" w:rsidP="00A470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BCF" w:rsidRPr="00892A44" w:rsidRDefault="00391BCF">
    <w:pPr>
      <w:pStyle w:val="Header"/>
      <w:rPr>
        <w:rFonts w:ascii="Arial Black" w:hAnsi="Arial Black"/>
        <w:b/>
        <w:u w:val="single"/>
      </w:rPr>
    </w:pPr>
    <w:r w:rsidRPr="00892A44">
      <w:rPr>
        <w:rFonts w:ascii="Arial Black" w:hAnsi="Arial Black"/>
        <w:b/>
        <w:u w:val="single"/>
      </w:rPr>
      <w:t xml:space="preserve">  Princi</w:t>
    </w:r>
    <w:r>
      <w:rPr>
        <w:rFonts w:ascii="Arial Black" w:hAnsi="Arial Black"/>
        <w:b/>
        <w:u w:val="single"/>
      </w:rPr>
      <w:t>ples of management -F.Y</w:t>
    </w:r>
    <w:r w:rsidRPr="00892A44">
      <w:rPr>
        <w:rFonts w:ascii="Arial Black" w:hAnsi="Arial Black"/>
        <w:b/>
        <w:u w:val="single"/>
      </w:rPr>
      <w:t>BBA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A9F"/>
    <w:multiLevelType w:val="hybridMultilevel"/>
    <w:tmpl w:val="2E527DAA"/>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
    <w:nsid w:val="01A304B6"/>
    <w:multiLevelType w:val="hybridMultilevel"/>
    <w:tmpl w:val="728A7C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2D2571D"/>
    <w:multiLevelType w:val="multilevel"/>
    <w:tmpl w:val="95D6C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7F5327"/>
    <w:multiLevelType w:val="hybridMultilevel"/>
    <w:tmpl w:val="A044C818"/>
    <w:lvl w:ilvl="0" w:tplc="40090011">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38359C9"/>
    <w:multiLevelType w:val="multilevel"/>
    <w:tmpl w:val="80A26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3C95817"/>
    <w:multiLevelType w:val="multilevel"/>
    <w:tmpl w:val="819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DDC7620"/>
    <w:multiLevelType w:val="hybridMultilevel"/>
    <w:tmpl w:val="F4E49318"/>
    <w:lvl w:ilvl="0" w:tplc="8966A798">
      <w:start w:val="1"/>
      <w:numFmt w:val="bullet"/>
      <w:lvlText w:val=""/>
      <w:lvlJc w:val="left"/>
      <w:pPr>
        <w:tabs>
          <w:tab w:val="num" w:pos="720"/>
        </w:tabs>
        <w:ind w:left="720" w:hanging="360"/>
      </w:pPr>
      <w:rPr>
        <w:rFonts w:ascii="Wingdings" w:hAnsi="Wingdings" w:hint="default"/>
      </w:rPr>
    </w:lvl>
    <w:lvl w:ilvl="1" w:tplc="DC543352">
      <w:start w:val="1"/>
      <w:numFmt w:val="bullet"/>
      <w:lvlText w:val=""/>
      <w:lvlJc w:val="left"/>
      <w:pPr>
        <w:tabs>
          <w:tab w:val="num" w:pos="1440"/>
        </w:tabs>
        <w:ind w:left="1440" w:hanging="360"/>
      </w:pPr>
      <w:rPr>
        <w:rFonts w:ascii="Wingdings" w:hAnsi="Wingdings" w:hint="default"/>
      </w:rPr>
    </w:lvl>
    <w:lvl w:ilvl="2" w:tplc="38E4D620">
      <w:start w:val="1"/>
      <w:numFmt w:val="bullet"/>
      <w:lvlText w:val=""/>
      <w:lvlJc w:val="left"/>
      <w:pPr>
        <w:tabs>
          <w:tab w:val="num" w:pos="2160"/>
        </w:tabs>
        <w:ind w:left="2160" w:hanging="360"/>
      </w:pPr>
      <w:rPr>
        <w:rFonts w:ascii="Wingdings" w:hAnsi="Wingdings" w:hint="default"/>
      </w:rPr>
    </w:lvl>
    <w:lvl w:ilvl="3" w:tplc="130ADB92">
      <w:start w:val="1"/>
      <w:numFmt w:val="bullet"/>
      <w:lvlText w:val=""/>
      <w:lvlJc w:val="left"/>
      <w:pPr>
        <w:tabs>
          <w:tab w:val="num" w:pos="2880"/>
        </w:tabs>
        <w:ind w:left="2880" w:hanging="360"/>
      </w:pPr>
      <w:rPr>
        <w:rFonts w:ascii="Wingdings" w:hAnsi="Wingdings" w:hint="default"/>
      </w:rPr>
    </w:lvl>
    <w:lvl w:ilvl="4" w:tplc="1444E0E6">
      <w:start w:val="1"/>
      <w:numFmt w:val="bullet"/>
      <w:lvlText w:val=""/>
      <w:lvlJc w:val="left"/>
      <w:pPr>
        <w:tabs>
          <w:tab w:val="num" w:pos="3600"/>
        </w:tabs>
        <w:ind w:left="3600" w:hanging="360"/>
      </w:pPr>
      <w:rPr>
        <w:rFonts w:ascii="Wingdings" w:hAnsi="Wingdings" w:hint="default"/>
      </w:rPr>
    </w:lvl>
    <w:lvl w:ilvl="5" w:tplc="652E338E">
      <w:start w:val="1"/>
      <w:numFmt w:val="bullet"/>
      <w:lvlText w:val=""/>
      <w:lvlJc w:val="left"/>
      <w:pPr>
        <w:tabs>
          <w:tab w:val="num" w:pos="4320"/>
        </w:tabs>
        <w:ind w:left="4320" w:hanging="360"/>
      </w:pPr>
      <w:rPr>
        <w:rFonts w:ascii="Wingdings" w:hAnsi="Wingdings" w:hint="default"/>
      </w:rPr>
    </w:lvl>
    <w:lvl w:ilvl="6" w:tplc="57782D44">
      <w:start w:val="1"/>
      <w:numFmt w:val="bullet"/>
      <w:lvlText w:val=""/>
      <w:lvlJc w:val="left"/>
      <w:pPr>
        <w:tabs>
          <w:tab w:val="num" w:pos="5040"/>
        </w:tabs>
        <w:ind w:left="5040" w:hanging="360"/>
      </w:pPr>
      <w:rPr>
        <w:rFonts w:ascii="Wingdings" w:hAnsi="Wingdings" w:hint="default"/>
      </w:rPr>
    </w:lvl>
    <w:lvl w:ilvl="7" w:tplc="DFF2F8A6">
      <w:start w:val="1"/>
      <w:numFmt w:val="bullet"/>
      <w:lvlText w:val=""/>
      <w:lvlJc w:val="left"/>
      <w:pPr>
        <w:tabs>
          <w:tab w:val="num" w:pos="5760"/>
        </w:tabs>
        <w:ind w:left="5760" w:hanging="360"/>
      </w:pPr>
      <w:rPr>
        <w:rFonts w:ascii="Wingdings" w:hAnsi="Wingdings" w:hint="default"/>
      </w:rPr>
    </w:lvl>
    <w:lvl w:ilvl="8" w:tplc="9E8E1A7E">
      <w:start w:val="1"/>
      <w:numFmt w:val="bullet"/>
      <w:lvlText w:val=""/>
      <w:lvlJc w:val="left"/>
      <w:pPr>
        <w:tabs>
          <w:tab w:val="num" w:pos="6480"/>
        </w:tabs>
        <w:ind w:left="6480" w:hanging="360"/>
      </w:pPr>
      <w:rPr>
        <w:rFonts w:ascii="Wingdings" w:hAnsi="Wingdings" w:hint="default"/>
      </w:rPr>
    </w:lvl>
  </w:abstractNum>
  <w:abstractNum w:abstractNumId="7">
    <w:nsid w:val="0F055AEA"/>
    <w:multiLevelType w:val="hybridMultilevel"/>
    <w:tmpl w:val="24E26FA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11F33970"/>
    <w:multiLevelType w:val="hybridMultilevel"/>
    <w:tmpl w:val="5EB847D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1233500A"/>
    <w:multiLevelType w:val="hybridMultilevel"/>
    <w:tmpl w:val="B5CE1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2991914"/>
    <w:multiLevelType w:val="hybridMultilevel"/>
    <w:tmpl w:val="B100C5A8"/>
    <w:lvl w:ilvl="0" w:tplc="04090011">
      <w:start w:val="1"/>
      <w:numFmt w:val="decimal"/>
      <w:lvlText w:val="%1)"/>
      <w:lvlJc w:val="left"/>
      <w:pPr>
        <w:ind w:left="1575" w:hanging="360"/>
      </w:pPr>
    </w:lvl>
    <w:lvl w:ilvl="1" w:tplc="04090019">
      <w:start w:val="1"/>
      <w:numFmt w:val="lowerLetter"/>
      <w:lvlText w:val="%2."/>
      <w:lvlJc w:val="left"/>
      <w:pPr>
        <w:ind w:left="2295" w:hanging="360"/>
      </w:pPr>
    </w:lvl>
    <w:lvl w:ilvl="2" w:tplc="0409001B">
      <w:start w:val="1"/>
      <w:numFmt w:val="lowerRoman"/>
      <w:lvlText w:val="%3."/>
      <w:lvlJc w:val="right"/>
      <w:pPr>
        <w:ind w:left="3015" w:hanging="180"/>
      </w:pPr>
    </w:lvl>
    <w:lvl w:ilvl="3" w:tplc="0409000F">
      <w:start w:val="1"/>
      <w:numFmt w:val="decimal"/>
      <w:lvlText w:val="%4."/>
      <w:lvlJc w:val="left"/>
      <w:pPr>
        <w:ind w:left="3735" w:hanging="360"/>
      </w:pPr>
    </w:lvl>
    <w:lvl w:ilvl="4" w:tplc="04090019">
      <w:start w:val="1"/>
      <w:numFmt w:val="lowerLetter"/>
      <w:lvlText w:val="%5."/>
      <w:lvlJc w:val="left"/>
      <w:pPr>
        <w:ind w:left="4455" w:hanging="360"/>
      </w:pPr>
    </w:lvl>
    <w:lvl w:ilvl="5" w:tplc="0409001B">
      <w:start w:val="1"/>
      <w:numFmt w:val="lowerRoman"/>
      <w:lvlText w:val="%6."/>
      <w:lvlJc w:val="right"/>
      <w:pPr>
        <w:ind w:left="5175" w:hanging="180"/>
      </w:pPr>
    </w:lvl>
    <w:lvl w:ilvl="6" w:tplc="0409000F">
      <w:start w:val="1"/>
      <w:numFmt w:val="decimal"/>
      <w:lvlText w:val="%7."/>
      <w:lvlJc w:val="left"/>
      <w:pPr>
        <w:ind w:left="5895" w:hanging="360"/>
      </w:pPr>
    </w:lvl>
    <w:lvl w:ilvl="7" w:tplc="04090019">
      <w:start w:val="1"/>
      <w:numFmt w:val="lowerLetter"/>
      <w:lvlText w:val="%8."/>
      <w:lvlJc w:val="left"/>
      <w:pPr>
        <w:ind w:left="6615" w:hanging="360"/>
      </w:pPr>
    </w:lvl>
    <w:lvl w:ilvl="8" w:tplc="0409001B">
      <w:start w:val="1"/>
      <w:numFmt w:val="lowerRoman"/>
      <w:lvlText w:val="%9."/>
      <w:lvlJc w:val="right"/>
      <w:pPr>
        <w:ind w:left="7335" w:hanging="180"/>
      </w:pPr>
    </w:lvl>
  </w:abstractNum>
  <w:abstractNum w:abstractNumId="11">
    <w:nsid w:val="12E63D97"/>
    <w:multiLevelType w:val="hybridMultilevel"/>
    <w:tmpl w:val="D9D0B7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371170E"/>
    <w:multiLevelType w:val="hybridMultilevel"/>
    <w:tmpl w:val="E37EEEB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14577609"/>
    <w:multiLevelType w:val="hybridMultilevel"/>
    <w:tmpl w:val="2CA627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61B424B"/>
    <w:multiLevelType w:val="hybridMultilevel"/>
    <w:tmpl w:val="015C8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1D6067"/>
    <w:multiLevelType w:val="hybridMultilevel"/>
    <w:tmpl w:val="125ED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AB2DAF"/>
    <w:multiLevelType w:val="hybridMultilevel"/>
    <w:tmpl w:val="94EA65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8454EC7"/>
    <w:multiLevelType w:val="hybridMultilevel"/>
    <w:tmpl w:val="E0ACB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8F65BE0"/>
    <w:multiLevelType w:val="hybridMultilevel"/>
    <w:tmpl w:val="AAD42DC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195C2383"/>
    <w:multiLevelType w:val="hybridMultilevel"/>
    <w:tmpl w:val="15D87AE6"/>
    <w:lvl w:ilvl="0" w:tplc="0409000F">
      <w:start w:val="1"/>
      <w:numFmt w:val="decimal"/>
      <w:lvlText w:val="%1."/>
      <w:lvlJc w:val="left"/>
      <w:pPr>
        <w:ind w:left="1485" w:hanging="36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start w:val="1"/>
      <w:numFmt w:val="lowerLetter"/>
      <w:lvlText w:val="%5."/>
      <w:lvlJc w:val="left"/>
      <w:pPr>
        <w:ind w:left="4365" w:hanging="360"/>
      </w:pPr>
    </w:lvl>
    <w:lvl w:ilvl="5" w:tplc="0409001B">
      <w:start w:val="1"/>
      <w:numFmt w:val="lowerRoman"/>
      <w:lvlText w:val="%6."/>
      <w:lvlJc w:val="right"/>
      <w:pPr>
        <w:ind w:left="5085" w:hanging="180"/>
      </w:pPr>
    </w:lvl>
    <w:lvl w:ilvl="6" w:tplc="0409000F">
      <w:start w:val="1"/>
      <w:numFmt w:val="decimal"/>
      <w:lvlText w:val="%7."/>
      <w:lvlJc w:val="left"/>
      <w:pPr>
        <w:ind w:left="5805" w:hanging="360"/>
      </w:pPr>
    </w:lvl>
    <w:lvl w:ilvl="7" w:tplc="04090019">
      <w:start w:val="1"/>
      <w:numFmt w:val="lowerLetter"/>
      <w:lvlText w:val="%8."/>
      <w:lvlJc w:val="left"/>
      <w:pPr>
        <w:ind w:left="6525" w:hanging="360"/>
      </w:pPr>
    </w:lvl>
    <w:lvl w:ilvl="8" w:tplc="0409001B">
      <w:start w:val="1"/>
      <w:numFmt w:val="lowerRoman"/>
      <w:lvlText w:val="%9."/>
      <w:lvlJc w:val="right"/>
      <w:pPr>
        <w:ind w:left="7245" w:hanging="180"/>
      </w:pPr>
    </w:lvl>
  </w:abstractNum>
  <w:abstractNum w:abstractNumId="20">
    <w:nsid w:val="1CFF1D8A"/>
    <w:multiLevelType w:val="multilevel"/>
    <w:tmpl w:val="E02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4A1D6E"/>
    <w:multiLevelType w:val="multilevel"/>
    <w:tmpl w:val="5D18E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9E3187"/>
    <w:multiLevelType w:val="hybridMultilevel"/>
    <w:tmpl w:val="47726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1FD31A10"/>
    <w:multiLevelType w:val="hybridMultilevel"/>
    <w:tmpl w:val="386ACA82"/>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219C1FB4"/>
    <w:multiLevelType w:val="hybridMultilevel"/>
    <w:tmpl w:val="FA9E0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2E42ADF"/>
    <w:multiLevelType w:val="multilevel"/>
    <w:tmpl w:val="E398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EE12BF"/>
    <w:multiLevelType w:val="hybridMultilevel"/>
    <w:tmpl w:val="A75AAF42"/>
    <w:lvl w:ilvl="0" w:tplc="EA4291B6">
      <w:start w:val="1"/>
      <w:numFmt w:val="bullet"/>
      <w:lvlText w:val=""/>
      <w:lvlJc w:val="left"/>
      <w:pPr>
        <w:tabs>
          <w:tab w:val="num" w:pos="720"/>
        </w:tabs>
        <w:ind w:left="720" w:hanging="360"/>
      </w:pPr>
      <w:rPr>
        <w:rFonts w:ascii="Wingdings" w:hAnsi="Wingdings" w:hint="default"/>
      </w:rPr>
    </w:lvl>
    <w:lvl w:ilvl="1" w:tplc="551EFACE">
      <w:start w:val="1"/>
      <w:numFmt w:val="bullet"/>
      <w:lvlText w:val=""/>
      <w:lvlJc w:val="left"/>
      <w:pPr>
        <w:tabs>
          <w:tab w:val="num" w:pos="1440"/>
        </w:tabs>
        <w:ind w:left="1440" w:hanging="360"/>
      </w:pPr>
      <w:rPr>
        <w:rFonts w:ascii="Wingdings" w:hAnsi="Wingdings" w:hint="default"/>
      </w:rPr>
    </w:lvl>
    <w:lvl w:ilvl="2" w:tplc="58482BB2">
      <w:start w:val="1"/>
      <w:numFmt w:val="bullet"/>
      <w:lvlText w:val=""/>
      <w:lvlJc w:val="left"/>
      <w:pPr>
        <w:tabs>
          <w:tab w:val="num" w:pos="2160"/>
        </w:tabs>
        <w:ind w:left="2160" w:hanging="360"/>
      </w:pPr>
      <w:rPr>
        <w:rFonts w:ascii="Wingdings" w:hAnsi="Wingdings" w:hint="default"/>
      </w:rPr>
    </w:lvl>
    <w:lvl w:ilvl="3" w:tplc="CBDC72BA">
      <w:start w:val="1"/>
      <w:numFmt w:val="bullet"/>
      <w:lvlText w:val=""/>
      <w:lvlJc w:val="left"/>
      <w:pPr>
        <w:tabs>
          <w:tab w:val="num" w:pos="2880"/>
        </w:tabs>
        <w:ind w:left="2880" w:hanging="360"/>
      </w:pPr>
      <w:rPr>
        <w:rFonts w:ascii="Wingdings" w:hAnsi="Wingdings" w:hint="default"/>
      </w:rPr>
    </w:lvl>
    <w:lvl w:ilvl="4" w:tplc="B0CE6A7C">
      <w:start w:val="1"/>
      <w:numFmt w:val="bullet"/>
      <w:lvlText w:val=""/>
      <w:lvlJc w:val="left"/>
      <w:pPr>
        <w:tabs>
          <w:tab w:val="num" w:pos="3600"/>
        </w:tabs>
        <w:ind w:left="3600" w:hanging="360"/>
      </w:pPr>
      <w:rPr>
        <w:rFonts w:ascii="Wingdings" w:hAnsi="Wingdings" w:hint="default"/>
      </w:rPr>
    </w:lvl>
    <w:lvl w:ilvl="5" w:tplc="8076C2AA">
      <w:start w:val="1"/>
      <w:numFmt w:val="bullet"/>
      <w:lvlText w:val=""/>
      <w:lvlJc w:val="left"/>
      <w:pPr>
        <w:tabs>
          <w:tab w:val="num" w:pos="4320"/>
        </w:tabs>
        <w:ind w:left="4320" w:hanging="360"/>
      </w:pPr>
      <w:rPr>
        <w:rFonts w:ascii="Wingdings" w:hAnsi="Wingdings" w:hint="default"/>
      </w:rPr>
    </w:lvl>
    <w:lvl w:ilvl="6" w:tplc="79DC6C00">
      <w:start w:val="1"/>
      <w:numFmt w:val="bullet"/>
      <w:lvlText w:val=""/>
      <w:lvlJc w:val="left"/>
      <w:pPr>
        <w:tabs>
          <w:tab w:val="num" w:pos="5040"/>
        </w:tabs>
        <w:ind w:left="5040" w:hanging="360"/>
      </w:pPr>
      <w:rPr>
        <w:rFonts w:ascii="Wingdings" w:hAnsi="Wingdings" w:hint="default"/>
      </w:rPr>
    </w:lvl>
    <w:lvl w:ilvl="7" w:tplc="DDD0176A">
      <w:start w:val="1"/>
      <w:numFmt w:val="bullet"/>
      <w:lvlText w:val=""/>
      <w:lvlJc w:val="left"/>
      <w:pPr>
        <w:tabs>
          <w:tab w:val="num" w:pos="5760"/>
        </w:tabs>
        <w:ind w:left="5760" w:hanging="360"/>
      </w:pPr>
      <w:rPr>
        <w:rFonts w:ascii="Wingdings" w:hAnsi="Wingdings" w:hint="default"/>
      </w:rPr>
    </w:lvl>
    <w:lvl w:ilvl="8" w:tplc="8654BAD6">
      <w:start w:val="1"/>
      <w:numFmt w:val="bullet"/>
      <w:lvlText w:val=""/>
      <w:lvlJc w:val="left"/>
      <w:pPr>
        <w:tabs>
          <w:tab w:val="num" w:pos="6480"/>
        </w:tabs>
        <w:ind w:left="6480" w:hanging="360"/>
      </w:pPr>
      <w:rPr>
        <w:rFonts w:ascii="Wingdings" w:hAnsi="Wingdings" w:hint="default"/>
      </w:rPr>
    </w:lvl>
  </w:abstractNum>
  <w:abstractNum w:abstractNumId="27">
    <w:nsid w:val="240D3D4C"/>
    <w:multiLevelType w:val="hybridMultilevel"/>
    <w:tmpl w:val="9182A24A"/>
    <w:lvl w:ilvl="0" w:tplc="04090011">
      <w:start w:val="1"/>
      <w:numFmt w:val="decimal"/>
      <w:lvlText w:val="%1)"/>
      <w:lvlJc w:val="left"/>
      <w:pPr>
        <w:ind w:left="1485" w:hanging="360"/>
      </w:p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8">
    <w:nsid w:val="26874D0F"/>
    <w:multiLevelType w:val="hybridMultilevel"/>
    <w:tmpl w:val="4620B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282977A8"/>
    <w:multiLevelType w:val="hybridMultilevel"/>
    <w:tmpl w:val="747C5E54"/>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0">
    <w:nsid w:val="2A5B2207"/>
    <w:multiLevelType w:val="hybridMultilevel"/>
    <w:tmpl w:val="4B50929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2B3F504A"/>
    <w:multiLevelType w:val="hybridMultilevel"/>
    <w:tmpl w:val="C68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BBD3E48"/>
    <w:multiLevelType w:val="multilevel"/>
    <w:tmpl w:val="235AA3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2C696CFB"/>
    <w:multiLevelType w:val="multilevel"/>
    <w:tmpl w:val="357C4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2CF5797A"/>
    <w:multiLevelType w:val="multilevel"/>
    <w:tmpl w:val="3582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E26D66"/>
    <w:multiLevelType w:val="hybridMultilevel"/>
    <w:tmpl w:val="4DCCE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2E8C7351"/>
    <w:multiLevelType w:val="hybridMultilevel"/>
    <w:tmpl w:val="922416C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30114087"/>
    <w:multiLevelType w:val="hybridMultilevel"/>
    <w:tmpl w:val="97FADD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303F17C8"/>
    <w:multiLevelType w:val="hybridMultilevel"/>
    <w:tmpl w:val="1162466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nsid w:val="313030B4"/>
    <w:multiLevelType w:val="hybridMultilevel"/>
    <w:tmpl w:val="6EFC27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0">
    <w:nsid w:val="33592BBE"/>
    <w:multiLevelType w:val="hybridMultilevel"/>
    <w:tmpl w:val="8D22D234"/>
    <w:lvl w:ilvl="0" w:tplc="04090011">
      <w:start w:val="1"/>
      <w:numFmt w:val="decimal"/>
      <w:lvlText w:val="%1)"/>
      <w:lvlJc w:val="left"/>
      <w:pPr>
        <w:ind w:left="1485" w:hanging="360"/>
      </w:p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41">
    <w:nsid w:val="33725C43"/>
    <w:multiLevelType w:val="hybridMultilevel"/>
    <w:tmpl w:val="6EAAF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3975A3E"/>
    <w:multiLevelType w:val="multilevel"/>
    <w:tmpl w:val="9C7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5BF29D6"/>
    <w:multiLevelType w:val="hybridMultilevel"/>
    <w:tmpl w:val="812C022C"/>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nsid w:val="35E9740A"/>
    <w:multiLevelType w:val="hybridMultilevel"/>
    <w:tmpl w:val="CB701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397D20EC"/>
    <w:multiLevelType w:val="hybridMultilevel"/>
    <w:tmpl w:val="B25E63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nsid w:val="39F249F2"/>
    <w:multiLevelType w:val="multilevel"/>
    <w:tmpl w:val="371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A687264"/>
    <w:multiLevelType w:val="hybridMultilevel"/>
    <w:tmpl w:val="7362ECDA"/>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nsid w:val="3B235B29"/>
    <w:multiLevelType w:val="hybridMultilevel"/>
    <w:tmpl w:val="D880494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49">
    <w:nsid w:val="3D314FA3"/>
    <w:multiLevelType w:val="hybridMultilevel"/>
    <w:tmpl w:val="B93CEC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3D41331A"/>
    <w:multiLevelType w:val="hybridMultilevel"/>
    <w:tmpl w:val="00644EE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nsid w:val="3F137699"/>
    <w:multiLevelType w:val="hybridMultilevel"/>
    <w:tmpl w:val="181E8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F363C3A"/>
    <w:multiLevelType w:val="hybridMultilevel"/>
    <w:tmpl w:val="98FCA168"/>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53">
    <w:nsid w:val="48BB69F7"/>
    <w:multiLevelType w:val="hybridMultilevel"/>
    <w:tmpl w:val="DE143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4A072170"/>
    <w:multiLevelType w:val="multilevel"/>
    <w:tmpl w:val="11A08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4CE479A4"/>
    <w:multiLevelType w:val="multilevel"/>
    <w:tmpl w:val="A076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E20542D"/>
    <w:multiLevelType w:val="hybridMultilevel"/>
    <w:tmpl w:val="FB14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nsid w:val="4F1D46D8"/>
    <w:multiLevelType w:val="hybridMultilevel"/>
    <w:tmpl w:val="AAF02E5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nsid w:val="51130959"/>
    <w:multiLevelType w:val="hybridMultilevel"/>
    <w:tmpl w:val="743462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547C7098"/>
    <w:multiLevelType w:val="hybridMultilevel"/>
    <w:tmpl w:val="6A20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1D5749"/>
    <w:multiLevelType w:val="multilevel"/>
    <w:tmpl w:val="B9CC3D7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540"/>
        </w:tabs>
        <w:ind w:left="5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587D7658"/>
    <w:multiLevelType w:val="hybridMultilevel"/>
    <w:tmpl w:val="801A00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nsid w:val="58C833BF"/>
    <w:multiLevelType w:val="multilevel"/>
    <w:tmpl w:val="E4C27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5CBC7541"/>
    <w:multiLevelType w:val="hybridMultilevel"/>
    <w:tmpl w:val="AD16D7D6"/>
    <w:lvl w:ilvl="0" w:tplc="0409000F">
      <w:start w:val="1"/>
      <w:numFmt w:val="decimal"/>
      <w:lvlText w:val="%1."/>
      <w:lvlJc w:val="left"/>
      <w:pPr>
        <w:ind w:left="735" w:hanging="37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5D5128A6"/>
    <w:multiLevelType w:val="multilevel"/>
    <w:tmpl w:val="442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E656FD"/>
    <w:multiLevelType w:val="hybridMultilevel"/>
    <w:tmpl w:val="BBD67564"/>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66">
    <w:nsid w:val="619557BC"/>
    <w:multiLevelType w:val="hybridMultilevel"/>
    <w:tmpl w:val="2EB42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32D12CE"/>
    <w:multiLevelType w:val="hybridMultilevel"/>
    <w:tmpl w:val="3188A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77836A9"/>
    <w:multiLevelType w:val="hybridMultilevel"/>
    <w:tmpl w:val="9B1291D0"/>
    <w:lvl w:ilvl="0" w:tplc="04090011">
      <w:start w:val="1"/>
      <w:numFmt w:val="decimal"/>
      <w:lvlText w:val="%1)"/>
      <w:lvlJc w:val="left"/>
      <w:pPr>
        <w:ind w:left="720" w:hanging="360"/>
      </w:pPr>
    </w:lvl>
    <w:lvl w:ilvl="1" w:tplc="559CB75C">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686D5ACD"/>
    <w:multiLevelType w:val="hybridMultilevel"/>
    <w:tmpl w:val="88B4F068"/>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70">
    <w:nsid w:val="6F444359"/>
    <w:multiLevelType w:val="hybridMultilevel"/>
    <w:tmpl w:val="02B8C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nsid w:val="72574A31"/>
    <w:multiLevelType w:val="hybridMultilevel"/>
    <w:tmpl w:val="FE0006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2">
    <w:nsid w:val="74D02C85"/>
    <w:multiLevelType w:val="hybridMultilevel"/>
    <w:tmpl w:val="502E5F3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3">
    <w:nsid w:val="78B17F4A"/>
    <w:multiLevelType w:val="hybridMultilevel"/>
    <w:tmpl w:val="2D7672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78CE5438"/>
    <w:multiLevelType w:val="hybridMultilevel"/>
    <w:tmpl w:val="5D90B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BB81F57"/>
    <w:multiLevelType w:val="hybridMultilevel"/>
    <w:tmpl w:val="1C1A9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BE314C1"/>
    <w:multiLevelType w:val="hybridMultilevel"/>
    <w:tmpl w:val="4620B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7CAC36A6"/>
    <w:multiLevelType w:val="hybridMultilevel"/>
    <w:tmpl w:val="812280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8">
    <w:nsid w:val="7D102154"/>
    <w:multiLevelType w:val="hybridMultilevel"/>
    <w:tmpl w:val="A984D6B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9">
    <w:nsid w:val="7F55289A"/>
    <w:multiLevelType w:val="multilevel"/>
    <w:tmpl w:val="AA283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7FC036FE"/>
    <w:multiLevelType w:val="multilevel"/>
    <w:tmpl w:val="8A429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3"/>
  </w:num>
  <w:num w:numId="2">
    <w:abstractNumId w:val="17"/>
  </w:num>
  <w:num w:numId="3">
    <w:abstractNumId w:val="0"/>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lvlOverride w:ilvl="2"/>
    <w:lvlOverride w:ilvl="3"/>
    <w:lvlOverride w:ilvl="4"/>
    <w:lvlOverride w:ilvl="5"/>
    <w:lvlOverride w:ilvl="6"/>
    <w:lvlOverride w:ilvl="7"/>
    <w:lvlOverride w:ilvl="8"/>
  </w:num>
  <w:num w:numId="6">
    <w:abstractNumId w:val="40"/>
    <w:lvlOverride w:ilvl="0">
      <w:startOverride w:val="1"/>
    </w:lvlOverride>
    <w:lvlOverride w:ilvl="1"/>
    <w:lvlOverride w:ilvl="2"/>
    <w:lvlOverride w:ilvl="3"/>
    <w:lvlOverride w:ilvl="4"/>
    <w:lvlOverride w:ilvl="5"/>
    <w:lvlOverride w:ilvl="6"/>
    <w:lvlOverride w:ilvl="7"/>
    <w:lvlOverride w:ilvl="8"/>
  </w:num>
  <w:num w:numId="7">
    <w:abstractNumId w:val="58"/>
  </w:num>
  <w:num w:numId="8">
    <w:abstractNumId w:val="72"/>
  </w:num>
  <w:num w:numId="9">
    <w:abstractNumId w:val="61"/>
  </w:num>
  <w:num w:numId="10">
    <w:abstractNumId w:val="1"/>
  </w:num>
  <w:num w:numId="11">
    <w:abstractNumId w:val="18"/>
  </w:num>
  <w:num w:numId="12">
    <w:abstractNumId w:val="30"/>
  </w:num>
  <w:num w:numId="13">
    <w:abstractNumId w:val="37"/>
  </w:num>
  <w:num w:numId="14">
    <w:abstractNumId w:val="5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num>
  <w:num w:numId="21">
    <w:abstractNumId w:val="6"/>
  </w:num>
  <w:num w:numId="2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43"/>
  </w:num>
  <w:num w:numId="28">
    <w:abstractNumId w:val="23"/>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77"/>
  </w:num>
  <w:num w:numId="32">
    <w:abstractNumId w:val="26"/>
  </w:num>
  <w:num w:numId="33">
    <w:abstractNumId w:val="12"/>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num>
  <w:num w:numId="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6"/>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1"/>
  </w:num>
  <w:num w:numId="65">
    <w:abstractNumId w:val="66"/>
  </w:num>
  <w:num w:numId="66">
    <w:abstractNumId w:val="67"/>
  </w:num>
  <w:num w:numId="67">
    <w:abstractNumId w:val="15"/>
  </w:num>
  <w:num w:numId="68">
    <w:abstractNumId w:val="41"/>
  </w:num>
  <w:num w:numId="69">
    <w:abstractNumId w:val="75"/>
  </w:num>
  <w:num w:numId="70">
    <w:abstractNumId w:val="14"/>
  </w:num>
  <w:num w:numId="71">
    <w:abstractNumId w:val="74"/>
  </w:num>
  <w:num w:numId="72">
    <w:abstractNumId w:val="46"/>
  </w:num>
  <w:num w:numId="73">
    <w:abstractNumId w:val="64"/>
  </w:num>
  <w:num w:numId="74">
    <w:abstractNumId w:val="25"/>
  </w:num>
  <w:num w:numId="75">
    <w:abstractNumId w:val="42"/>
  </w:num>
  <w:num w:numId="76">
    <w:abstractNumId w:val="34"/>
  </w:num>
  <w:num w:numId="77">
    <w:abstractNumId w:val="21"/>
  </w:num>
  <w:num w:numId="78">
    <w:abstractNumId w:val="59"/>
  </w:num>
  <w:num w:numId="79">
    <w:abstractNumId w:val="31"/>
  </w:num>
  <w:num w:numId="80">
    <w:abstractNumId w:val="55"/>
  </w:num>
  <w:num w:numId="81">
    <w:abstractNumId w:val="20"/>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37799"/>
    <w:rsid w:val="00047291"/>
    <w:rsid w:val="001216C5"/>
    <w:rsid w:val="00137799"/>
    <w:rsid w:val="00157458"/>
    <w:rsid w:val="00177128"/>
    <w:rsid w:val="001914F4"/>
    <w:rsid w:val="001A154B"/>
    <w:rsid w:val="001A7E9D"/>
    <w:rsid w:val="001B6067"/>
    <w:rsid w:val="001C424E"/>
    <w:rsid w:val="00281D38"/>
    <w:rsid w:val="002869D7"/>
    <w:rsid w:val="002A3803"/>
    <w:rsid w:val="002B1359"/>
    <w:rsid w:val="002E5273"/>
    <w:rsid w:val="002F0CCF"/>
    <w:rsid w:val="00317C63"/>
    <w:rsid w:val="00345798"/>
    <w:rsid w:val="00352053"/>
    <w:rsid w:val="003852EA"/>
    <w:rsid w:val="00386E2A"/>
    <w:rsid w:val="00391BCF"/>
    <w:rsid w:val="003D6A8E"/>
    <w:rsid w:val="003E2495"/>
    <w:rsid w:val="00406012"/>
    <w:rsid w:val="004274E1"/>
    <w:rsid w:val="004C0507"/>
    <w:rsid w:val="004F2384"/>
    <w:rsid w:val="00523623"/>
    <w:rsid w:val="005C3817"/>
    <w:rsid w:val="005D1828"/>
    <w:rsid w:val="006007A7"/>
    <w:rsid w:val="00683F79"/>
    <w:rsid w:val="006A3300"/>
    <w:rsid w:val="006C7AAA"/>
    <w:rsid w:val="00700299"/>
    <w:rsid w:val="0078747A"/>
    <w:rsid w:val="00787FB6"/>
    <w:rsid w:val="00830341"/>
    <w:rsid w:val="0083240C"/>
    <w:rsid w:val="00892A44"/>
    <w:rsid w:val="008E098E"/>
    <w:rsid w:val="008F284C"/>
    <w:rsid w:val="009217A8"/>
    <w:rsid w:val="009912BB"/>
    <w:rsid w:val="009F74C9"/>
    <w:rsid w:val="00A14318"/>
    <w:rsid w:val="00A22496"/>
    <w:rsid w:val="00A47053"/>
    <w:rsid w:val="00A77022"/>
    <w:rsid w:val="00AD42E9"/>
    <w:rsid w:val="00B06873"/>
    <w:rsid w:val="00B14263"/>
    <w:rsid w:val="00B906FE"/>
    <w:rsid w:val="00BB28D1"/>
    <w:rsid w:val="00C65817"/>
    <w:rsid w:val="00C70F5C"/>
    <w:rsid w:val="00C93745"/>
    <w:rsid w:val="00C93DCF"/>
    <w:rsid w:val="00D21804"/>
    <w:rsid w:val="00D36CC6"/>
    <w:rsid w:val="00D575E5"/>
    <w:rsid w:val="00D65E33"/>
    <w:rsid w:val="00DC0A25"/>
    <w:rsid w:val="00E55CAB"/>
    <w:rsid w:val="00E750E4"/>
    <w:rsid w:val="00EA5D7A"/>
    <w:rsid w:val="00ED3BA4"/>
    <w:rsid w:val="00EE08CE"/>
    <w:rsid w:val="00F91D9B"/>
    <w:rsid w:val="00FA70F3"/>
    <w:rsid w:val="00FD1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799"/>
    <w:pPr>
      <w:spacing w:line="256" w:lineRule="auto"/>
    </w:pPr>
  </w:style>
  <w:style w:type="paragraph" w:styleId="Heading1">
    <w:name w:val="heading 1"/>
    <w:basedOn w:val="Normal"/>
    <w:next w:val="Normal"/>
    <w:link w:val="Heading1Char"/>
    <w:uiPriority w:val="9"/>
    <w:qFormat/>
    <w:rsid w:val="00191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817"/>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914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14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BA4"/>
    <w:pPr>
      <w:spacing w:after="200" w:line="276" w:lineRule="auto"/>
      <w:ind w:left="720"/>
      <w:contextualSpacing/>
    </w:pPr>
    <w:rPr>
      <w:rFonts w:eastAsiaTheme="minorEastAsia"/>
    </w:rPr>
  </w:style>
  <w:style w:type="paragraph" w:styleId="NormalWeb">
    <w:name w:val="Normal (Web)"/>
    <w:basedOn w:val="Normal"/>
    <w:uiPriority w:val="99"/>
    <w:unhideWhenUsed/>
    <w:rsid w:val="00C93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817"/>
    <w:rPr>
      <w:color w:val="0563C1" w:themeColor="hyperlink"/>
      <w:u w:val="single"/>
    </w:rPr>
  </w:style>
  <w:style w:type="paragraph" w:customStyle="1" w:styleId="Pa23">
    <w:name w:val="Pa23"/>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paragraph" w:customStyle="1" w:styleId="Pa1">
    <w:name w:val="Pa1"/>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paragraph" w:customStyle="1" w:styleId="Pa11">
    <w:name w:val="Pa11"/>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character" w:customStyle="1" w:styleId="A4">
    <w:name w:val="A4"/>
    <w:uiPriority w:val="99"/>
    <w:rsid w:val="00C65817"/>
    <w:rPr>
      <w:color w:val="000000"/>
      <w:sz w:val="22"/>
      <w:szCs w:val="22"/>
    </w:rPr>
  </w:style>
  <w:style w:type="character" w:customStyle="1" w:styleId="Heading2Char">
    <w:name w:val="Heading 2 Char"/>
    <w:basedOn w:val="DefaultParagraphFont"/>
    <w:link w:val="Heading2"/>
    <w:uiPriority w:val="9"/>
    <w:rsid w:val="005C3817"/>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914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914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914F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B2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7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053"/>
  </w:style>
  <w:style w:type="paragraph" w:styleId="Footer">
    <w:name w:val="footer"/>
    <w:basedOn w:val="Normal"/>
    <w:link w:val="FooterChar"/>
    <w:uiPriority w:val="99"/>
    <w:unhideWhenUsed/>
    <w:rsid w:val="00A47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053"/>
  </w:style>
  <w:style w:type="character" w:styleId="Strong">
    <w:name w:val="Strong"/>
    <w:basedOn w:val="DefaultParagraphFont"/>
    <w:uiPriority w:val="22"/>
    <w:qFormat/>
    <w:rsid w:val="003D6A8E"/>
    <w:rPr>
      <w:b/>
      <w:bCs/>
    </w:rPr>
  </w:style>
  <w:style w:type="paragraph" w:customStyle="1" w:styleId="entry-meta">
    <w:name w:val="entry-meta"/>
    <w:basedOn w:val="Normal"/>
    <w:uiPriority w:val="99"/>
    <w:semiHidden/>
    <w:rsid w:val="002F0CC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entry-author-name">
    <w:name w:val="entry-author-name"/>
    <w:basedOn w:val="DefaultParagraphFont"/>
    <w:rsid w:val="002F0CCF"/>
  </w:style>
  <w:style w:type="character" w:styleId="Emphasis">
    <w:name w:val="Emphasis"/>
    <w:basedOn w:val="DefaultParagraphFont"/>
    <w:uiPriority w:val="20"/>
    <w:qFormat/>
    <w:rsid w:val="008F284C"/>
    <w:rPr>
      <w:i/>
      <w:iCs/>
    </w:rPr>
  </w:style>
  <w:style w:type="character" w:customStyle="1" w:styleId="a">
    <w:name w:val="a"/>
    <w:basedOn w:val="DefaultParagraphFont"/>
    <w:rsid w:val="009F74C9"/>
  </w:style>
  <w:style w:type="character" w:customStyle="1" w:styleId="l9">
    <w:name w:val="l9"/>
    <w:basedOn w:val="DefaultParagraphFont"/>
    <w:rsid w:val="009F74C9"/>
  </w:style>
  <w:style w:type="character" w:customStyle="1" w:styleId="l6">
    <w:name w:val="l6"/>
    <w:basedOn w:val="DefaultParagraphFont"/>
    <w:rsid w:val="009F74C9"/>
  </w:style>
  <w:style w:type="character" w:customStyle="1" w:styleId="l8">
    <w:name w:val="l8"/>
    <w:basedOn w:val="DefaultParagraphFont"/>
    <w:rsid w:val="009F74C9"/>
  </w:style>
  <w:style w:type="character" w:customStyle="1" w:styleId="l10">
    <w:name w:val="l10"/>
    <w:basedOn w:val="DefaultParagraphFont"/>
    <w:rsid w:val="009F74C9"/>
  </w:style>
  <w:style w:type="character" w:customStyle="1" w:styleId="l7">
    <w:name w:val="l7"/>
    <w:basedOn w:val="DefaultParagraphFont"/>
    <w:rsid w:val="009F74C9"/>
  </w:style>
  <w:style w:type="character" w:customStyle="1" w:styleId="l11">
    <w:name w:val="l11"/>
    <w:basedOn w:val="DefaultParagraphFont"/>
    <w:rsid w:val="009F74C9"/>
  </w:style>
  <w:style w:type="character" w:customStyle="1" w:styleId="l12">
    <w:name w:val="l12"/>
    <w:basedOn w:val="DefaultParagraphFont"/>
    <w:rsid w:val="009F74C9"/>
  </w:style>
  <w:style w:type="character" w:customStyle="1" w:styleId="l">
    <w:name w:val="l"/>
    <w:basedOn w:val="DefaultParagraphFont"/>
    <w:rsid w:val="009F74C9"/>
  </w:style>
  <w:style w:type="paragraph" w:styleId="BalloonText">
    <w:name w:val="Balloon Text"/>
    <w:basedOn w:val="Normal"/>
    <w:link w:val="BalloonTextChar"/>
    <w:uiPriority w:val="99"/>
    <w:semiHidden/>
    <w:unhideWhenUsed/>
    <w:rsid w:val="009F7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14453">
      <w:bodyDiv w:val="1"/>
      <w:marLeft w:val="0"/>
      <w:marRight w:val="0"/>
      <w:marTop w:val="0"/>
      <w:marBottom w:val="0"/>
      <w:divBdr>
        <w:top w:val="none" w:sz="0" w:space="0" w:color="auto"/>
        <w:left w:val="none" w:sz="0" w:space="0" w:color="auto"/>
        <w:bottom w:val="none" w:sz="0" w:space="0" w:color="auto"/>
        <w:right w:val="none" w:sz="0" w:space="0" w:color="auto"/>
      </w:divBdr>
    </w:div>
    <w:div w:id="90779980">
      <w:bodyDiv w:val="1"/>
      <w:marLeft w:val="0"/>
      <w:marRight w:val="0"/>
      <w:marTop w:val="0"/>
      <w:marBottom w:val="0"/>
      <w:divBdr>
        <w:top w:val="none" w:sz="0" w:space="0" w:color="auto"/>
        <w:left w:val="none" w:sz="0" w:space="0" w:color="auto"/>
        <w:bottom w:val="none" w:sz="0" w:space="0" w:color="auto"/>
        <w:right w:val="none" w:sz="0" w:space="0" w:color="auto"/>
      </w:divBdr>
      <w:divsChild>
        <w:div w:id="1575092330">
          <w:marLeft w:val="0"/>
          <w:marRight w:val="0"/>
          <w:marTop w:val="120"/>
          <w:marBottom w:val="120"/>
          <w:divBdr>
            <w:top w:val="none" w:sz="0" w:space="0" w:color="auto"/>
            <w:left w:val="none" w:sz="0" w:space="0" w:color="auto"/>
            <w:bottom w:val="none" w:sz="0" w:space="0" w:color="auto"/>
            <w:right w:val="none" w:sz="0" w:space="0" w:color="auto"/>
          </w:divBdr>
        </w:div>
        <w:div w:id="1668243569">
          <w:marLeft w:val="0"/>
          <w:marRight w:val="0"/>
          <w:marTop w:val="120"/>
          <w:marBottom w:val="120"/>
          <w:divBdr>
            <w:top w:val="none" w:sz="0" w:space="0" w:color="auto"/>
            <w:left w:val="none" w:sz="0" w:space="0" w:color="auto"/>
            <w:bottom w:val="none" w:sz="0" w:space="0" w:color="auto"/>
            <w:right w:val="none" w:sz="0" w:space="0" w:color="auto"/>
          </w:divBdr>
        </w:div>
      </w:divsChild>
    </w:div>
    <w:div w:id="123433354">
      <w:bodyDiv w:val="1"/>
      <w:marLeft w:val="0"/>
      <w:marRight w:val="0"/>
      <w:marTop w:val="0"/>
      <w:marBottom w:val="0"/>
      <w:divBdr>
        <w:top w:val="none" w:sz="0" w:space="0" w:color="auto"/>
        <w:left w:val="none" w:sz="0" w:space="0" w:color="auto"/>
        <w:bottom w:val="none" w:sz="0" w:space="0" w:color="auto"/>
        <w:right w:val="none" w:sz="0" w:space="0" w:color="auto"/>
      </w:divBdr>
      <w:divsChild>
        <w:div w:id="168179015">
          <w:marLeft w:val="0"/>
          <w:marRight w:val="0"/>
          <w:marTop w:val="120"/>
          <w:marBottom w:val="120"/>
          <w:divBdr>
            <w:top w:val="none" w:sz="0" w:space="0" w:color="auto"/>
            <w:left w:val="none" w:sz="0" w:space="0" w:color="auto"/>
            <w:bottom w:val="none" w:sz="0" w:space="0" w:color="auto"/>
            <w:right w:val="none" w:sz="0" w:space="0" w:color="auto"/>
          </w:divBdr>
        </w:div>
        <w:div w:id="224024259">
          <w:marLeft w:val="0"/>
          <w:marRight w:val="0"/>
          <w:marTop w:val="120"/>
          <w:marBottom w:val="120"/>
          <w:divBdr>
            <w:top w:val="none" w:sz="0" w:space="0" w:color="auto"/>
            <w:left w:val="none" w:sz="0" w:space="0" w:color="auto"/>
            <w:bottom w:val="none" w:sz="0" w:space="0" w:color="auto"/>
            <w:right w:val="none" w:sz="0" w:space="0" w:color="auto"/>
          </w:divBdr>
        </w:div>
      </w:divsChild>
    </w:div>
    <w:div w:id="152719725">
      <w:bodyDiv w:val="1"/>
      <w:marLeft w:val="0"/>
      <w:marRight w:val="0"/>
      <w:marTop w:val="0"/>
      <w:marBottom w:val="0"/>
      <w:divBdr>
        <w:top w:val="none" w:sz="0" w:space="0" w:color="auto"/>
        <w:left w:val="none" w:sz="0" w:space="0" w:color="auto"/>
        <w:bottom w:val="none" w:sz="0" w:space="0" w:color="auto"/>
        <w:right w:val="none" w:sz="0" w:space="0" w:color="auto"/>
      </w:divBdr>
      <w:divsChild>
        <w:div w:id="1814440913">
          <w:marLeft w:val="0"/>
          <w:marRight w:val="0"/>
          <w:marTop w:val="0"/>
          <w:marBottom w:val="0"/>
          <w:divBdr>
            <w:top w:val="none" w:sz="0" w:space="0" w:color="auto"/>
            <w:left w:val="none" w:sz="0" w:space="0" w:color="auto"/>
            <w:bottom w:val="none" w:sz="0" w:space="0" w:color="auto"/>
            <w:right w:val="none" w:sz="0" w:space="0" w:color="auto"/>
          </w:divBdr>
        </w:div>
        <w:div w:id="152255549">
          <w:marLeft w:val="0"/>
          <w:marRight w:val="0"/>
          <w:marTop w:val="0"/>
          <w:marBottom w:val="0"/>
          <w:divBdr>
            <w:top w:val="none" w:sz="0" w:space="0" w:color="auto"/>
            <w:left w:val="none" w:sz="0" w:space="0" w:color="auto"/>
            <w:bottom w:val="none" w:sz="0" w:space="0" w:color="auto"/>
            <w:right w:val="none" w:sz="0" w:space="0" w:color="auto"/>
          </w:divBdr>
        </w:div>
        <w:div w:id="432359832">
          <w:marLeft w:val="0"/>
          <w:marRight w:val="0"/>
          <w:marTop w:val="0"/>
          <w:marBottom w:val="0"/>
          <w:divBdr>
            <w:top w:val="none" w:sz="0" w:space="0" w:color="auto"/>
            <w:left w:val="none" w:sz="0" w:space="0" w:color="auto"/>
            <w:bottom w:val="none" w:sz="0" w:space="0" w:color="auto"/>
            <w:right w:val="none" w:sz="0" w:space="0" w:color="auto"/>
          </w:divBdr>
        </w:div>
        <w:div w:id="1848057954">
          <w:marLeft w:val="0"/>
          <w:marRight w:val="0"/>
          <w:marTop w:val="0"/>
          <w:marBottom w:val="0"/>
          <w:divBdr>
            <w:top w:val="none" w:sz="0" w:space="0" w:color="auto"/>
            <w:left w:val="none" w:sz="0" w:space="0" w:color="auto"/>
            <w:bottom w:val="none" w:sz="0" w:space="0" w:color="auto"/>
            <w:right w:val="none" w:sz="0" w:space="0" w:color="auto"/>
          </w:divBdr>
        </w:div>
        <w:div w:id="1742479077">
          <w:marLeft w:val="0"/>
          <w:marRight w:val="0"/>
          <w:marTop w:val="0"/>
          <w:marBottom w:val="0"/>
          <w:divBdr>
            <w:top w:val="none" w:sz="0" w:space="0" w:color="auto"/>
            <w:left w:val="none" w:sz="0" w:space="0" w:color="auto"/>
            <w:bottom w:val="none" w:sz="0" w:space="0" w:color="auto"/>
            <w:right w:val="none" w:sz="0" w:space="0" w:color="auto"/>
          </w:divBdr>
        </w:div>
        <w:div w:id="1198474055">
          <w:marLeft w:val="0"/>
          <w:marRight w:val="0"/>
          <w:marTop w:val="0"/>
          <w:marBottom w:val="0"/>
          <w:divBdr>
            <w:top w:val="none" w:sz="0" w:space="0" w:color="auto"/>
            <w:left w:val="none" w:sz="0" w:space="0" w:color="auto"/>
            <w:bottom w:val="none" w:sz="0" w:space="0" w:color="auto"/>
            <w:right w:val="none" w:sz="0" w:space="0" w:color="auto"/>
          </w:divBdr>
        </w:div>
        <w:div w:id="393361127">
          <w:marLeft w:val="0"/>
          <w:marRight w:val="0"/>
          <w:marTop w:val="0"/>
          <w:marBottom w:val="0"/>
          <w:divBdr>
            <w:top w:val="none" w:sz="0" w:space="0" w:color="auto"/>
            <w:left w:val="none" w:sz="0" w:space="0" w:color="auto"/>
            <w:bottom w:val="none" w:sz="0" w:space="0" w:color="auto"/>
            <w:right w:val="none" w:sz="0" w:space="0" w:color="auto"/>
          </w:divBdr>
        </w:div>
        <w:div w:id="1459374450">
          <w:marLeft w:val="0"/>
          <w:marRight w:val="0"/>
          <w:marTop w:val="0"/>
          <w:marBottom w:val="0"/>
          <w:divBdr>
            <w:top w:val="none" w:sz="0" w:space="0" w:color="auto"/>
            <w:left w:val="none" w:sz="0" w:space="0" w:color="auto"/>
            <w:bottom w:val="none" w:sz="0" w:space="0" w:color="auto"/>
            <w:right w:val="none" w:sz="0" w:space="0" w:color="auto"/>
          </w:divBdr>
        </w:div>
        <w:div w:id="1180852702">
          <w:marLeft w:val="0"/>
          <w:marRight w:val="0"/>
          <w:marTop w:val="0"/>
          <w:marBottom w:val="0"/>
          <w:divBdr>
            <w:top w:val="none" w:sz="0" w:space="0" w:color="auto"/>
            <w:left w:val="none" w:sz="0" w:space="0" w:color="auto"/>
            <w:bottom w:val="none" w:sz="0" w:space="0" w:color="auto"/>
            <w:right w:val="none" w:sz="0" w:space="0" w:color="auto"/>
          </w:divBdr>
        </w:div>
        <w:div w:id="464008725">
          <w:marLeft w:val="0"/>
          <w:marRight w:val="0"/>
          <w:marTop w:val="0"/>
          <w:marBottom w:val="0"/>
          <w:divBdr>
            <w:top w:val="none" w:sz="0" w:space="0" w:color="auto"/>
            <w:left w:val="none" w:sz="0" w:space="0" w:color="auto"/>
            <w:bottom w:val="none" w:sz="0" w:space="0" w:color="auto"/>
            <w:right w:val="none" w:sz="0" w:space="0" w:color="auto"/>
          </w:divBdr>
        </w:div>
        <w:div w:id="1787193750">
          <w:marLeft w:val="0"/>
          <w:marRight w:val="0"/>
          <w:marTop w:val="0"/>
          <w:marBottom w:val="0"/>
          <w:divBdr>
            <w:top w:val="none" w:sz="0" w:space="0" w:color="auto"/>
            <w:left w:val="none" w:sz="0" w:space="0" w:color="auto"/>
            <w:bottom w:val="none" w:sz="0" w:space="0" w:color="auto"/>
            <w:right w:val="none" w:sz="0" w:space="0" w:color="auto"/>
          </w:divBdr>
        </w:div>
        <w:div w:id="906299784">
          <w:marLeft w:val="0"/>
          <w:marRight w:val="0"/>
          <w:marTop w:val="0"/>
          <w:marBottom w:val="0"/>
          <w:divBdr>
            <w:top w:val="none" w:sz="0" w:space="0" w:color="auto"/>
            <w:left w:val="none" w:sz="0" w:space="0" w:color="auto"/>
            <w:bottom w:val="none" w:sz="0" w:space="0" w:color="auto"/>
            <w:right w:val="none" w:sz="0" w:space="0" w:color="auto"/>
          </w:divBdr>
        </w:div>
        <w:div w:id="657809525">
          <w:marLeft w:val="0"/>
          <w:marRight w:val="0"/>
          <w:marTop w:val="0"/>
          <w:marBottom w:val="0"/>
          <w:divBdr>
            <w:top w:val="none" w:sz="0" w:space="0" w:color="auto"/>
            <w:left w:val="none" w:sz="0" w:space="0" w:color="auto"/>
            <w:bottom w:val="none" w:sz="0" w:space="0" w:color="auto"/>
            <w:right w:val="none" w:sz="0" w:space="0" w:color="auto"/>
          </w:divBdr>
        </w:div>
        <w:div w:id="27414704">
          <w:marLeft w:val="0"/>
          <w:marRight w:val="0"/>
          <w:marTop w:val="0"/>
          <w:marBottom w:val="0"/>
          <w:divBdr>
            <w:top w:val="none" w:sz="0" w:space="0" w:color="auto"/>
            <w:left w:val="none" w:sz="0" w:space="0" w:color="auto"/>
            <w:bottom w:val="none" w:sz="0" w:space="0" w:color="auto"/>
            <w:right w:val="none" w:sz="0" w:space="0" w:color="auto"/>
          </w:divBdr>
        </w:div>
        <w:div w:id="346756614">
          <w:marLeft w:val="0"/>
          <w:marRight w:val="0"/>
          <w:marTop w:val="0"/>
          <w:marBottom w:val="0"/>
          <w:divBdr>
            <w:top w:val="none" w:sz="0" w:space="0" w:color="auto"/>
            <w:left w:val="none" w:sz="0" w:space="0" w:color="auto"/>
            <w:bottom w:val="none" w:sz="0" w:space="0" w:color="auto"/>
            <w:right w:val="none" w:sz="0" w:space="0" w:color="auto"/>
          </w:divBdr>
        </w:div>
        <w:div w:id="1885561480">
          <w:marLeft w:val="0"/>
          <w:marRight w:val="0"/>
          <w:marTop w:val="0"/>
          <w:marBottom w:val="0"/>
          <w:divBdr>
            <w:top w:val="none" w:sz="0" w:space="0" w:color="auto"/>
            <w:left w:val="none" w:sz="0" w:space="0" w:color="auto"/>
            <w:bottom w:val="none" w:sz="0" w:space="0" w:color="auto"/>
            <w:right w:val="none" w:sz="0" w:space="0" w:color="auto"/>
          </w:divBdr>
        </w:div>
        <w:div w:id="745147403">
          <w:marLeft w:val="0"/>
          <w:marRight w:val="0"/>
          <w:marTop w:val="0"/>
          <w:marBottom w:val="0"/>
          <w:divBdr>
            <w:top w:val="none" w:sz="0" w:space="0" w:color="auto"/>
            <w:left w:val="none" w:sz="0" w:space="0" w:color="auto"/>
            <w:bottom w:val="none" w:sz="0" w:space="0" w:color="auto"/>
            <w:right w:val="none" w:sz="0" w:space="0" w:color="auto"/>
          </w:divBdr>
        </w:div>
        <w:div w:id="301665921">
          <w:marLeft w:val="0"/>
          <w:marRight w:val="0"/>
          <w:marTop w:val="0"/>
          <w:marBottom w:val="0"/>
          <w:divBdr>
            <w:top w:val="none" w:sz="0" w:space="0" w:color="auto"/>
            <w:left w:val="none" w:sz="0" w:space="0" w:color="auto"/>
            <w:bottom w:val="none" w:sz="0" w:space="0" w:color="auto"/>
            <w:right w:val="none" w:sz="0" w:space="0" w:color="auto"/>
          </w:divBdr>
        </w:div>
        <w:div w:id="99763923">
          <w:marLeft w:val="0"/>
          <w:marRight w:val="0"/>
          <w:marTop w:val="0"/>
          <w:marBottom w:val="0"/>
          <w:divBdr>
            <w:top w:val="none" w:sz="0" w:space="0" w:color="auto"/>
            <w:left w:val="none" w:sz="0" w:space="0" w:color="auto"/>
            <w:bottom w:val="none" w:sz="0" w:space="0" w:color="auto"/>
            <w:right w:val="none" w:sz="0" w:space="0" w:color="auto"/>
          </w:divBdr>
        </w:div>
        <w:div w:id="683094716">
          <w:marLeft w:val="0"/>
          <w:marRight w:val="0"/>
          <w:marTop w:val="0"/>
          <w:marBottom w:val="0"/>
          <w:divBdr>
            <w:top w:val="none" w:sz="0" w:space="0" w:color="auto"/>
            <w:left w:val="none" w:sz="0" w:space="0" w:color="auto"/>
            <w:bottom w:val="none" w:sz="0" w:space="0" w:color="auto"/>
            <w:right w:val="none" w:sz="0" w:space="0" w:color="auto"/>
          </w:divBdr>
        </w:div>
        <w:div w:id="1899170044">
          <w:marLeft w:val="0"/>
          <w:marRight w:val="0"/>
          <w:marTop w:val="0"/>
          <w:marBottom w:val="0"/>
          <w:divBdr>
            <w:top w:val="none" w:sz="0" w:space="0" w:color="auto"/>
            <w:left w:val="none" w:sz="0" w:space="0" w:color="auto"/>
            <w:bottom w:val="none" w:sz="0" w:space="0" w:color="auto"/>
            <w:right w:val="none" w:sz="0" w:space="0" w:color="auto"/>
          </w:divBdr>
        </w:div>
        <w:div w:id="690836056">
          <w:marLeft w:val="0"/>
          <w:marRight w:val="0"/>
          <w:marTop w:val="0"/>
          <w:marBottom w:val="0"/>
          <w:divBdr>
            <w:top w:val="none" w:sz="0" w:space="0" w:color="auto"/>
            <w:left w:val="none" w:sz="0" w:space="0" w:color="auto"/>
            <w:bottom w:val="none" w:sz="0" w:space="0" w:color="auto"/>
            <w:right w:val="none" w:sz="0" w:space="0" w:color="auto"/>
          </w:divBdr>
        </w:div>
        <w:div w:id="617881101">
          <w:marLeft w:val="0"/>
          <w:marRight w:val="0"/>
          <w:marTop w:val="0"/>
          <w:marBottom w:val="0"/>
          <w:divBdr>
            <w:top w:val="none" w:sz="0" w:space="0" w:color="auto"/>
            <w:left w:val="none" w:sz="0" w:space="0" w:color="auto"/>
            <w:bottom w:val="none" w:sz="0" w:space="0" w:color="auto"/>
            <w:right w:val="none" w:sz="0" w:space="0" w:color="auto"/>
          </w:divBdr>
        </w:div>
        <w:div w:id="1859200177">
          <w:marLeft w:val="0"/>
          <w:marRight w:val="0"/>
          <w:marTop w:val="0"/>
          <w:marBottom w:val="0"/>
          <w:divBdr>
            <w:top w:val="none" w:sz="0" w:space="0" w:color="auto"/>
            <w:left w:val="none" w:sz="0" w:space="0" w:color="auto"/>
            <w:bottom w:val="none" w:sz="0" w:space="0" w:color="auto"/>
            <w:right w:val="none" w:sz="0" w:space="0" w:color="auto"/>
          </w:divBdr>
        </w:div>
        <w:div w:id="859243301">
          <w:marLeft w:val="0"/>
          <w:marRight w:val="0"/>
          <w:marTop w:val="0"/>
          <w:marBottom w:val="0"/>
          <w:divBdr>
            <w:top w:val="none" w:sz="0" w:space="0" w:color="auto"/>
            <w:left w:val="none" w:sz="0" w:space="0" w:color="auto"/>
            <w:bottom w:val="none" w:sz="0" w:space="0" w:color="auto"/>
            <w:right w:val="none" w:sz="0" w:space="0" w:color="auto"/>
          </w:divBdr>
        </w:div>
        <w:div w:id="808019029">
          <w:marLeft w:val="0"/>
          <w:marRight w:val="0"/>
          <w:marTop w:val="0"/>
          <w:marBottom w:val="0"/>
          <w:divBdr>
            <w:top w:val="none" w:sz="0" w:space="0" w:color="auto"/>
            <w:left w:val="none" w:sz="0" w:space="0" w:color="auto"/>
            <w:bottom w:val="none" w:sz="0" w:space="0" w:color="auto"/>
            <w:right w:val="none" w:sz="0" w:space="0" w:color="auto"/>
          </w:divBdr>
        </w:div>
        <w:div w:id="948046002">
          <w:marLeft w:val="0"/>
          <w:marRight w:val="0"/>
          <w:marTop w:val="0"/>
          <w:marBottom w:val="0"/>
          <w:divBdr>
            <w:top w:val="none" w:sz="0" w:space="0" w:color="auto"/>
            <w:left w:val="none" w:sz="0" w:space="0" w:color="auto"/>
            <w:bottom w:val="none" w:sz="0" w:space="0" w:color="auto"/>
            <w:right w:val="none" w:sz="0" w:space="0" w:color="auto"/>
          </w:divBdr>
        </w:div>
        <w:div w:id="378628680">
          <w:marLeft w:val="0"/>
          <w:marRight w:val="0"/>
          <w:marTop w:val="0"/>
          <w:marBottom w:val="0"/>
          <w:divBdr>
            <w:top w:val="none" w:sz="0" w:space="0" w:color="auto"/>
            <w:left w:val="none" w:sz="0" w:space="0" w:color="auto"/>
            <w:bottom w:val="none" w:sz="0" w:space="0" w:color="auto"/>
            <w:right w:val="none" w:sz="0" w:space="0" w:color="auto"/>
          </w:divBdr>
        </w:div>
        <w:div w:id="1687054810">
          <w:marLeft w:val="0"/>
          <w:marRight w:val="0"/>
          <w:marTop w:val="0"/>
          <w:marBottom w:val="0"/>
          <w:divBdr>
            <w:top w:val="none" w:sz="0" w:space="0" w:color="auto"/>
            <w:left w:val="none" w:sz="0" w:space="0" w:color="auto"/>
            <w:bottom w:val="none" w:sz="0" w:space="0" w:color="auto"/>
            <w:right w:val="none" w:sz="0" w:space="0" w:color="auto"/>
          </w:divBdr>
        </w:div>
        <w:div w:id="2046638646">
          <w:marLeft w:val="0"/>
          <w:marRight w:val="0"/>
          <w:marTop w:val="0"/>
          <w:marBottom w:val="0"/>
          <w:divBdr>
            <w:top w:val="none" w:sz="0" w:space="0" w:color="auto"/>
            <w:left w:val="none" w:sz="0" w:space="0" w:color="auto"/>
            <w:bottom w:val="none" w:sz="0" w:space="0" w:color="auto"/>
            <w:right w:val="none" w:sz="0" w:space="0" w:color="auto"/>
          </w:divBdr>
        </w:div>
        <w:div w:id="953097646">
          <w:marLeft w:val="0"/>
          <w:marRight w:val="0"/>
          <w:marTop w:val="0"/>
          <w:marBottom w:val="0"/>
          <w:divBdr>
            <w:top w:val="none" w:sz="0" w:space="0" w:color="auto"/>
            <w:left w:val="none" w:sz="0" w:space="0" w:color="auto"/>
            <w:bottom w:val="none" w:sz="0" w:space="0" w:color="auto"/>
            <w:right w:val="none" w:sz="0" w:space="0" w:color="auto"/>
          </w:divBdr>
        </w:div>
        <w:div w:id="637957784">
          <w:marLeft w:val="0"/>
          <w:marRight w:val="0"/>
          <w:marTop w:val="0"/>
          <w:marBottom w:val="0"/>
          <w:divBdr>
            <w:top w:val="none" w:sz="0" w:space="0" w:color="auto"/>
            <w:left w:val="none" w:sz="0" w:space="0" w:color="auto"/>
            <w:bottom w:val="none" w:sz="0" w:space="0" w:color="auto"/>
            <w:right w:val="none" w:sz="0" w:space="0" w:color="auto"/>
          </w:divBdr>
        </w:div>
        <w:div w:id="1663311859">
          <w:marLeft w:val="0"/>
          <w:marRight w:val="0"/>
          <w:marTop w:val="0"/>
          <w:marBottom w:val="0"/>
          <w:divBdr>
            <w:top w:val="none" w:sz="0" w:space="0" w:color="auto"/>
            <w:left w:val="none" w:sz="0" w:space="0" w:color="auto"/>
            <w:bottom w:val="none" w:sz="0" w:space="0" w:color="auto"/>
            <w:right w:val="none" w:sz="0" w:space="0" w:color="auto"/>
          </w:divBdr>
        </w:div>
        <w:div w:id="1095321200">
          <w:marLeft w:val="0"/>
          <w:marRight w:val="0"/>
          <w:marTop w:val="0"/>
          <w:marBottom w:val="0"/>
          <w:divBdr>
            <w:top w:val="none" w:sz="0" w:space="0" w:color="auto"/>
            <w:left w:val="none" w:sz="0" w:space="0" w:color="auto"/>
            <w:bottom w:val="none" w:sz="0" w:space="0" w:color="auto"/>
            <w:right w:val="none" w:sz="0" w:space="0" w:color="auto"/>
          </w:divBdr>
        </w:div>
        <w:div w:id="1605306507">
          <w:marLeft w:val="0"/>
          <w:marRight w:val="0"/>
          <w:marTop w:val="0"/>
          <w:marBottom w:val="0"/>
          <w:divBdr>
            <w:top w:val="none" w:sz="0" w:space="0" w:color="auto"/>
            <w:left w:val="none" w:sz="0" w:space="0" w:color="auto"/>
            <w:bottom w:val="none" w:sz="0" w:space="0" w:color="auto"/>
            <w:right w:val="none" w:sz="0" w:space="0" w:color="auto"/>
          </w:divBdr>
        </w:div>
        <w:div w:id="1136528445">
          <w:marLeft w:val="0"/>
          <w:marRight w:val="0"/>
          <w:marTop w:val="0"/>
          <w:marBottom w:val="0"/>
          <w:divBdr>
            <w:top w:val="none" w:sz="0" w:space="0" w:color="auto"/>
            <w:left w:val="none" w:sz="0" w:space="0" w:color="auto"/>
            <w:bottom w:val="none" w:sz="0" w:space="0" w:color="auto"/>
            <w:right w:val="none" w:sz="0" w:space="0" w:color="auto"/>
          </w:divBdr>
        </w:div>
        <w:div w:id="161819486">
          <w:marLeft w:val="0"/>
          <w:marRight w:val="0"/>
          <w:marTop w:val="0"/>
          <w:marBottom w:val="0"/>
          <w:divBdr>
            <w:top w:val="none" w:sz="0" w:space="0" w:color="auto"/>
            <w:left w:val="none" w:sz="0" w:space="0" w:color="auto"/>
            <w:bottom w:val="none" w:sz="0" w:space="0" w:color="auto"/>
            <w:right w:val="none" w:sz="0" w:space="0" w:color="auto"/>
          </w:divBdr>
        </w:div>
        <w:div w:id="1350060071">
          <w:marLeft w:val="0"/>
          <w:marRight w:val="0"/>
          <w:marTop w:val="0"/>
          <w:marBottom w:val="0"/>
          <w:divBdr>
            <w:top w:val="none" w:sz="0" w:space="0" w:color="auto"/>
            <w:left w:val="none" w:sz="0" w:space="0" w:color="auto"/>
            <w:bottom w:val="none" w:sz="0" w:space="0" w:color="auto"/>
            <w:right w:val="none" w:sz="0" w:space="0" w:color="auto"/>
          </w:divBdr>
        </w:div>
        <w:div w:id="544566124">
          <w:marLeft w:val="0"/>
          <w:marRight w:val="0"/>
          <w:marTop w:val="0"/>
          <w:marBottom w:val="0"/>
          <w:divBdr>
            <w:top w:val="none" w:sz="0" w:space="0" w:color="auto"/>
            <w:left w:val="none" w:sz="0" w:space="0" w:color="auto"/>
            <w:bottom w:val="none" w:sz="0" w:space="0" w:color="auto"/>
            <w:right w:val="none" w:sz="0" w:space="0" w:color="auto"/>
          </w:divBdr>
        </w:div>
        <w:div w:id="779182483">
          <w:marLeft w:val="0"/>
          <w:marRight w:val="0"/>
          <w:marTop w:val="0"/>
          <w:marBottom w:val="0"/>
          <w:divBdr>
            <w:top w:val="none" w:sz="0" w:space="0" w:color="auto"/>
            <w:left w:val="none" w:sz="0" w:space="0" w:color="auto"/>
            <w:bottom w:val="none" w:sz="0" w:space="0" w:color="auto"/>
            <w:right w:val="none" w:sz="0" w:space="0" w:color="auto"/>
          </w:divBdr>
        </w:div>
        <w:div w:id="1870797965">
          <w:marLeft w:val="0"/>
          <w:marRight w:val="0"/>
          <w:marTop w:val="0"/>
          <w:marBottom w:val="0"/>
          <w:divBdr>
            <w:top w:val="none" w:sz="0" w:space="0" w:color="auto"/>
            <w:left w:val="none" w:sz="0" w:space="0" w:color="auto"/>
            <w:bottom w:val="none" w:sz="0" w:space="0" w:color="auto"/>
            <w:right w:val="none" w:sz="0" w:space="0" w:color="auto"/>
          </w:divBdr>
        </w:div>
        <w:div w:id="1485702905">
          <w:marLeft w:val="0"/>
          <w:marRight w:val="0"/>
          <w:marTop w:val="0"/>
          <w:marBottom w:val="0"/>
          <w:divBdr>
            <w:top w:val="none" w:sz="0" w:space="0" w:color="auto"/>
            <w:left w:val="none" w:sz="0" w:space="0" w:color="auto"/>
            <w:bottom w:val="none" w:sz="0" w:space="0" w:color="auto"/>
            <w:right w:val="none" w:sz="0" w:space="0" w:color="auto"/>
          </w:divBdr>
        </w:div>
        <w:div w:id="282075996">
          <w:marLeft w:val="0"/>
          <w:marRight w:val="0"/>
          <w:marTop w:val="0"/>
          <w:marBottom w:val="0"/>
          <w:divBdr>
            <w:top w:val="none" w:sz="0" w:space="0" w:color="auto"/>
            <w:left w:val="none" w:sz="0" w:space="0" w:color="auto"/>
            <w:bottom w:val="none" w:sz="0" w:space="0" w:color="auto"/>
            <w:right w:val="none" w:sz="0" w:space="0" w:color="auto"/>
          </w:divBdr>
        </w:div>
        <w:div w:id="206722022">
          <w:marLeft w:val="0"/>
          <w:marRight w:val="0"/>
          <w:marTop w:val="0"/>
          <w:marBottom w:val="0"/>
          <w:divBdr>
            <w:top w:val="none" w:sz="0" w:space="0" w:color="auto"/>
            <w:left w:val="none" w:sz="0" w:space="0" w:color="auto"/>
            <w:bottom w:val="none" w:sz="0" w:space="0" w:color="auto"/>
            <w:right w:val="none" w:sz="0" w:space="0" w:color="auto"/>
          </w:divBdr>
        </w:div>
        <w:div w:id="1057319056">
          <w:marLeft w:val="0"/>
          <w:marRight w:val="0"/>
          <w:marTop w:val="0"/>
          <w:marBottom w:val="0"/>
          <w:divBdr>
            <w:top w:val="none" w:sz="0" w:space="0" w:color="auto"/>
            <w:left w:val="none" w:sz="0" w:space="0" w:color="auto"/>
            <w:bottom w:val="none" w:sz="0" w:space="0" w:color="auto"/>
            <w:right w:val="none" w:sz="0" w:space="0" w:color="auto"/>
          </w:divBdr>
        </w:div>
      </w:divsChild>
    </w:div>
    <w:div w:id="170459933">
      <w:bodyDiv w:val="1"/>
      <w:marLeft w:val="0"/>
      <w:marRight w:val="0"/>
      <w:marTop w:val="0"/>
      <w:marBottom w:val="0"/>
      <w:divBdr>
        <w:top w:val="none" w:sz="0" w:space="0" w:color="auto"/>
        <w:left w:val="none" w:sz="0" w:space="0" w:color="auto"/>
        <w:bottom w:val="none" w:sz="0" w:space="0" w:color="auto"/>
        <w:right w:val="none" w:sz="0" w:space="0" w:color="auto"/>
      </w:divBdr>
    </w:div>
    <w:div w:id="226914464">
      <w:bodyDiv w:val="1"/>
      <w:marLeft w:val="0"/>
      <w:marRight w:val="0"/>
      <w:marTop w:val="0"/>
      <w:marBottom w:val="0"/>
      <w:divBdr>
        <w:top w:val="none" w:sz="0" w:space="0" w:color="auto"/>
        <w:left w:val="none" w:sz="0" w:space="0" w:color="auto"/>
        <w:bottom w:val="none" w:sz="0" w:space="0" w:color="auto"/>
        <w:right w:val="none" w:sz="0" w:space="0" w:color="auto"/>
      </w:divBdr>
    </w:div>
    <w:div w:id="292098527">
      <w:bodyDiv w:val="1"/>
      <w:marLeft w:val="0"/>
      <w:marRight w:val="0"/>
      <w:marTop w:val="0"/>
      <w:marBottom w:val="0"/>
      <w:divBdr>
        <w:top w:val="none" w:sz="0" w:space="0" w:color="auto"/>
        <w:left w:val="none" w:sz="0" w:space="0" w:color="auto"/>
        <w:bottom w:val="none" w:sz="0" w:space="0" w:color="auto"/>
        <w:right w:val="none" w:sz="0" w:space="0" w:color="auto"/>
      </w:divBdr>
    </w:div>
    <w:div w:id="297612651">
      <w:bodyDiv w:val="1"/>
      <w:marLeft w:val="0"/>
      <w:marRight w:val="0"/>
      <w:marTop w:val="0"/>
      <w:marBottom w:val="0"/>
      <w:divBdr>
        <w:top w:val="none" w:sz="0" w:space="0" w:color="auto"/>
        <w:left w:val="none" w:sz="0" w:space="0" w:color="auto"/>
        <w:bottom w:val="none" w:sz="0" w:space="0" w:color="auto"/>
        <w:right w:val="none" w:sz="0" w:space="0" w:color="auto"/>
      </w:divBdr>
      <w:divsChild>
        <w:div w:id="1661814596">
          <w:marLeft w:val="0"/>
          <w:marRight w:val="0"/>
          <w:marTop w:val="120"/>
          <w:marBottom w:val="120"/>
          <w:divBdr>
            <w:top w:val="none" w:sz="0" w:space="0" w:color="auto"/>
            <w:left w:val="none" w:sz="0" w:space="0" w:color="auto"/>
            <w:bottom w:val="none" w:sz="0" w:space="0" w:color="auto"/>
            <w:right w:val="none" w:sz="0" w:space="0" w:color="auto"/>
          </w:divBdr>
        </w:div>
      </w:divsChild>
    </w:div>
    <w:div w:id="363793437">
      <w:bodyDiv w:val="1"/>
      <w:marLeft w:val="0"/>
      <w:marRight w:val="0"/>
      <w:marTop w:val="0"/>
      <w:marBottom w:val="0"/>
      <w:divBdr>
        <w:top w:val="none" w:sz="0" w:space="0" w:color="auto"/>
        <w:left w:val="none" w:sz="0" w:space="0" w:color="auto"/>
        <w:bottom w:val="none" w:sz="0" w:space="0" w:color="auto"/>
        <w:right w:val="none" w:sz="0" w:space="0" w:color="auto"/>
      </w:divBdr>
    </w:div>
    <w:div w:id="399715750">
      <w:bodyDiv w:val="1"/>
      <w:marLeft w:val="0"/>
      <w:marRight w:val="0"/>
      <w:marTop w:val="0"/>
      <w:marBottom w:val="0"/>
      <w:divBdr>
        <w:top w:val="none" w:sz="0" w:space="0" w:color="auto"/>
        <w:left w:val="none" w:sz="0" w:space="0" w:color="auto"/>
        <w:bottom w:val="none" w:sz="0" w:space="0" w:color="auto"/>
        <w:right w:val="none" w:sz="0" w:space="0" w:color="auto"/>
      </w:divBdr>
      <w:divsChild>
        <w:div w:id="1118372493">
          <w:marLeft w:val="0"/>
          <w:marRight w:val="0"/>
          <w:marTop w:val="0"/>
          <w:marBottom w:val="0"/>
          <w:divBdr>
            <w:top w:val="none" w:sz="0" w:space="0" w:color="auto"/>
            <w:left w:val="none" w:sz="0" w:space="0" w:color="auto"/>
            <w:bottom w:val="none" w:sz="0" w:space="0" w:color="auto"/>
            <w:right w:val="none" w:sz="0" w:space="0" w:color="auto"/>
          </w:divBdr>
        </w:div>
        <w:div w:id="1669363075">
          <w:marLeft w:val="0"/>
          <w:marRight w:val="0"/>
          <w:marTop w:val="0"/>
          <w:marBottom w:val="0"/>
          <w:divBdr>
            <w:top w:val="none" w:sz="0" w:space="0" w:color="auto"/>
            <w:left w:val="none" w:sz="0" w:space="0" w:color="auto"/>
            <w:bottom w:val="none" w:sz="0" w:space="0" w:color="auto"/>
            <w:right w:val="none" w:sz="0" w:space="0" w:color="auto"/>
          </w:divBdr>
        </w:div>
        <w:div w:id="1509440523">
          <w:marLeft w:val="0"/>
          <w:marRight w:val="0"/>
          <w:marTop w:val="0"/>
          <w:marBottom w:val="0"/>
          <w:divBdr>
            <w:top w:val="none" w:sz="0" w:space="0" w:color="auto"/>
            <w:left w:val="none" w:sz="0" w:space="0" w:color="auto"/>
            <w:bottom w:val="none" w:sz="0" w:space="0" w:color="auto"/>
            <w:right w:val="none" w:sz="0" w:space="0" w:color="auto"/>
          </w:divBdr>
        </w:div>
        <w:div w:id="167409172">
          <w:marLeft w:val="0"/>
          <w:marRight w:val="0"/>
          <w:marTop w:val="0"/>
          <w:marBottom w:val="0"/>
          <w:divBdr>
            <w:top w:val="none" w:sz="0" w:space="0" w:color="auto"/>
            <w:left w:val="none" w:sz="0" w:space="0" w:color="auto"/>
            <w:bottom w:val="none" w:sz="0" w:space="0" w:color="auto"/>
            <w:right w:val="none" w:sz="0" w:space="0" w:color="auto"/>
          </w:divBdr>
        </w:div>
        <w:div w:id="331952238">
          <w:marLeft w:val="0"/>
          <w:marRight w:val="0"/>
          <w:marTop w:val="0"/>
          <w:marBottom w:val="0"/>
          <w:divBdr>
            <w:top w:val="none" w:sz="0" w:space="0" w:color="auto"/>
            <w:left w:val="none" w:sz="0" w:space="0" w:color="auto"/>
            <w:bottom w:val="none" w:sz="0" w:space="0" w:color="auto"/>
            <w:right w:val="none" w:sz="0" w:space="0" w:color="auto"/>
          </w:divBdr>
        </w:div>
        <w:div w:id="341786116">
          <w:marLeft w:val="0"/>
          <w:marRight w:val="0"/>
          <w:marTop w:val="0"/>
          <w:marBottom w:val="0"/>
          <w:divBdr>
            <w:top w:val="none" w:sz="0" w:space="0" w:color="auto"/>
            <w:left w:val="none" w:sz="0" w:space="0" w:color="auto"/>
            <w:bottom w:val="none" w:sz="0" w:space="0" w:color="auto"/>
            <w:right w:val="none" w:sz="0" w:space="0" w:color="auto"/>
          </w:divBdr>
        </w:div>
        <w:div w:id="1164127232">
          <w:marLeft w:val="0"/>
          <w:marRight w:val="0"/>
          <w:marTop w:val="0"/>
          <w:marBottom w:val="0"/>
          <w:divBdr>
            <w:top w:val="none" w:sz="0" w:space="0" w:color="auto"/>
            <w:left w:val="none" w:sz="0" w:space="0" w:color="auto"/>
            <w:bottom w:val="none" w:sz="0" w:space="0" w:color="auto"/>
            <w:right w:val="none" w:sz="0" w:space="0" w:color="auto"/>
          </w:divBdr>
        </w:div>
        <w:div w:id="371270715">
          <w:marLeft w:val="0"/>
          <w:marRight w:val="0"/>
          <w:marTop w:val="0"/>
          <w:marBottom w:val="0"/>
          <w:divBdr>
            <w:top w:val="none" w:sz="0" w:space="0" w:color="auto"/>
            <w:left w:val="none" w:sz="0" w:space="0" w:color="auto"/>
            <w:bottom w:val="none" w:sz="0" w:space="0" w:color="auto"/>
            <w:right w:val="none" w:sz="0" w:space="0" w:color="auto"/>
          </w:divBdr>
        </w:div>
        <w:div w:id="1895462671">
          <w:marLeft w:val="0"/>
          <w:marRight w:val="0"/>
          <w:marTop w:val="0"/>
          <w:marBottom w:val="0"/>
          <w:divBdr>
            <w:top w:val="none" w:sz="0" w:space="0" w:color="auto"/>
            <w:left w:val="none" w:sz="0" w:space="0" w:color="auto"/>
            <w:bottom w:val="none" w:sz="0" w:space="0" w:color="auto"/>
            <w:right w:val="none" w:sz="0" w:space="0" w:color="auto"/>
          </w:divBdr>
        </w:div>
        <w:div w:id="955991188">
          <w:marLeft w:val="0"/>
          <w:marRight w:val="0"/>
          <w:marTop w:val="0"/>
          <w:marBottom w:val="0"/>
          <w:divBdr>
            <w:top w:val="none" w:sz="0" w:space="0" w:color="auto"/>
            <w:left w:val="none" w:sz="0" w:space="0" w:color="auto"/>
            <w:bottom w:val="none" w:sz="0" w:space="0" w:color="auto"/>
            <w:right w:val="none" w:sz="0" w:space="0" w:color="auto"/>
          </w:divBdr>
        </w:div>
        <w:div w:id="2121489950">
          <w:marLeft w:val="0"/>
          <w:marRight w:val="0"/>
          <w:marTop w:val="0"/>
          <w:marBottom w:val="0"/>
          <w:divBdr>
            <w:top w:val="none" w:sz="0" w:space="0" w:color="auto"/>
            <w:left w:val="none" w:sz="0" w:space="0" w:color="auto"/>
            <w:bottom w:val="none" w:sz="0" w:space="0" w:color="auto"/>
            <w:right w:val="none" w:sz="0" w:space="0" w:color="auto"/>
          </w:divBdr>
        </w:div>
        <w:div w:id="1288046940">
          <w:marLeft w:val="0"/>
          <w:marRight w:val="0"/>
          <w:marTop w:val="0"/>
          <w:marBottom w:val="0"/>
          <w:divBdr>
            <w:top w:val="none" w:sz="0" w:space="0" w:color="auto"/>
            <w:left w:val="none" w:sz="0" w:space="0" w:color="auto"/>
            <w:bottom w:val="none" w:sz="0" w:space="0" w:color="auto"/>
            <w:right w:val="none" w:sz="0" w:space="0" w:color="auto"/>
          </w:divBdr>
        </w:div>
        <w:div w:id="176848237">
          <w:marLeft w:val="0"/>
          <w:marRight w:val="0"/>
          <w:marTop w:val="0"/>
          <w:marBottom w:val="0"/>
          <w:divBdr>
            <w:top w:val="none" w:sz="0" w:space="0" w:color="auto"/>
            <w:left w:val="none" w:sz="0" w:space="0" w:color="auto"/>
            <w:bottom w:val="none" w:sz="0" w:space="0" w:color="auto"/>
            <w:right w:val="none" w:sz="0" w:space="0" w:color="auto"/>
          </w:divBdr>
        </w:div>
        <w:div w:id="1792941499">
          <w:marLeft w:val="0"/>
          <w:marRight w:val="0"/>
          <w:marTop w:val="0"/>
          <w:marBottom w:val="0"/>
          <w:divBdr>
            <w:top w:val="none" w:sz="0" w:space="0" w:color="auto"/>
            <w:left w:val="none" w:sz="0" w:space="0" w:color="auto"/>
            <w:bottom w:val="none" w:sz="0" w:space="0" w:color="auto"/>
            <w:right w:val="none" w:sz="0" w:space="0" w:color="auto"/>
          </w:divBdr>
        </w:div>
        <w:div w:id="688222755">
          <w:marLeft w:val="0"/>
          <w:marRight w:val="0"/>
          <w:marTop w:val="0"/>
          <w:marBottom w:val="0"/>
          <w:divBdr>
            <w:top w:val="none" w:sz="0" w:space="0" w:color="auto"/>
            <w:left w:val="none" w:sz="0" w:space="0" w:color="auto"/>
            <w:bottom w:val="none" w:sz="0" w:space="0" w:color="auto"/>
            <w:right w:val="none" w:sz="0" w:space="0" w:color="auto"/>
          </w:divBdr>
        </w:div>
        <w:div w:id="1086727485">
          <w:marLeft w:val="0"/>
          <w:marRight w:val="0"/>
          <w:marTop w:val="0"/>
          <w:marBottom w:val="0"/>
          <w:divBdr>
            <w:top w:val="none" w:sz="0" w:space="0" w:color="auto"/>
            <w:left w:val="none" w:sz="0" w:space="0" w:color="auto"/>
            <w:bottom w:val="none" w:sz="0" w:space="0" w:color="auto"/>
            <w:right w:val="none" w:sz="0" w:space="0" w:color="auto"/>
          </w:divBdr>
        </w:div>
      </w:divsChild>
    </w:div>
    <w:div w:id="530000681">
      <w:bodyDiv w:val="1"/>
      <w:marLeft w:val="0"/>
      <w:marRight w:val="0"/>
      <w:marTop w:val="0"/>
      <w:marBottom w:val="0"/>
      <w:divBdr>
        <w:top w:val="none" w:sz="0" w:space="0" w:color="auto"/>
        <w:left w:val="none" w:sz="0" w:space="0" w:color="auto"/>
        <w:bottom w:val="none" w:sz="0" w:space="0" w:color="auto"/>
        <w:right w:val="none" w:sz="0" w:space="0" w:color="auto"/>
      </w:divBdr>
    </w:div>
    <w:div w:id="575551733">
      <w:bodyDiv w:val="1"/>
      <w:marLeft w:val="0"/>
      <w:marRight w:val="0"/>
      <w:marTop w:val="0"/>
      <w:marBottom w:val="0"/>
      <w:divBdr>
        <w:top w:val="none" w:sz="0" w:space="0" w:color="auto"/>
        <w:left w:val="none" w:sz="0" w:space="0" w:color="auto"/>
        <w:bottom w:val="none" w:sz="0" w:space="0" w:color="auto"/>
        <w:right w:val="none" w:sz="0" w:space="0" w:color="auto"/>
      </w:divBdr>
    </w:div>
    <w:div w:id="593825568">
      <w:bodyDiv w:val="1"/>
      <w:marLeft w:val="0"/>
      <w:marRight w:val="0"/>
      <w:marTop w:val="0"/>
      <w:marBottom w:val="0"/>
      <w:divBdr>
        <w:top w:val="none" w:sz="0" w:space="0" w:color="auto"/>
        <w:left w:val="none" w:sz="0" w:space="0" w:color="auto"/>
        <w:bottom w:val="none" w:sz="0" w:space="0" w:color="auto"/>
        <w:right w:val="none" w:sz="0" w:space="0" w:color="auto"/>
      </w:divBdr>
    </w:div>
    <w:div w:id="644966825">
      <w:bodyDiv w:val="1"/>
      <w:marLeft w:val="0"/>
      <w:marRight w:val="0"/>
      <w:marTop w:val="0"/>
      <w:marBottom w:val="0"/>
      <w:divBdr>
        <w:top w:val="none" w:sz="0" w:space="0" w:color="auto"/>
        <w:left w:val="none" w:sz="0" w:space="0" w:color="auto"/>
        <w:bottom w:val="none" w:sz="0" w:space="0" w:color="auto"/>
        <w:right w:val="none" w:sz="0" w:space="0" w:color="auto"/>
      </w:divBdr>
    </w:div>
    <w:div w:id="659967287">
      <w:bodyDiv w:val="1"/>
      <w:marLeft w:val="0"/>
      <w:marRight w:val="0"/>
      <w:marTop w:val="0"/>
      <w:marBottom w:val="0"/>
      <w:divBdr>
        <w:top w:val="none" w:sz="0" w:space="0" w:color="auto"/>
        <w:left w:val="none" w:sz="0" w:space="0" w:color="auto"/>
        <w:bottom w:val="none" w:sz="0" w:space="0" w:color="auto"/>
        <w:right w:val="none" w:sz="0" w:space="0" w:color="auto"/>
      </w:divBdr>
      <w:divsChild>
        <w:div w:id="1221676913">
          <w:marLeft w:val="0"/>
          <w:marRight w:val="0"/>
          <w:marTop w:val="0"/>
          <w:marBottom w:val="0"/>
          <w:divBdr>
            <w:top w:val="none" w:sz="0" w:space="0" w:color="auto"/>
            <w:left w:val="none" w:sz="0" w:space="0" w:color="auto"/>
            <w:bottom w:val="none" w:sz="0" w:space="0" w:color="auto"/>
            <w:right w:val="none" w:sz="0" w:space="0" w:color="auto"/>
          </w:divBdr>
        </w:div>
        <w:div w:id="1396011637">
          <w:marLeft w:val="0"/>
          <w:marRight w:val="0"/>
          <w:marTop w:val="0"/>
          <w:marBottom w:val="0"/>
          <w:divBdr>
            <w:top w:val="none" w:sz="0" w:space="0" w:color="auto"/>
            <w:left w:val="none" w:sz="0" w:space="0" w:color="auto"/>
            <w:bottom w:val="none" w:sz="0" w:space="0" w:color="auto"/>
            <w:right w:val="none" w:sz="0" w:space="0" w:color="auto"/>
          </w:divBdr>
        </w:div>
        <w:div w:id="1803691504">
          <w:marLeft w:val="0"/>
          <w:marRight w:val="0"/>
          <w:marTop w:val="0"/>
          <w:marBottom w:val="0"/>
          <w:divBdr>
            <w:top w:val="none" w:sz="0" w:space="0" w:color="auto"/>
            <w:left w:val="none" w:sz="0" w:space="0" w:color="auto"/>
            <w:bottom w:val="none" w:sz="0" w:space="0" w:color="auto"/>
            <w:right w:val="none" w:sz="0" w:space="0" w:color="auto"/>
          </w:divBdr>
          <w:divsChild>
            <w:div w:id="1060640742">
              <w:marLeft w:val="0"/>
              <w:marRight w:val="0"/>
              <w:marTop w:val="0"/>
              <w:marBottom w:val="0"/>
              <w:divBdr>
                <w:top w:val="none" w:sz="0" w:space="0" w:color="auto"/>
                <w:left w:val="none" w:sz="0" w:space="0" w:color="auto"/>
                <w:bottom w:val="none" w:sz="0" w:space="0" w:color="auto"/>
                <w:right w:val="none" w:sz="0" w:space="0" w:color="auto"/>
              </w:divBdr>
              <w:divsChild>
                <w:div w:id="1744643510">
                  <w:marLeft w:val="0"/>
                  <w:marRight w:val="0"/>
                  <w:marTop w:val="0"/>
                  <w:marBottom w:val="0"/>
                  <w:divBdr>
                    <w:top w:val="none" w:sz="0" w:space="0" w:color="auto"/>
                    <w:left w:val="none" w:sz="0" w:space="0" w:color="auto"/>
                    <w:bottom w:val="none" w:sz="0" w:space="0" w:color="auto"/>
                    <w:right w:val="none" w:sz="0" w:space="0" w:color="auto"/>
                  </w:divBdr>
                  <w:divsChild>
                    <w:div w:id="220404488">
                      <w:marLeft w:val="0"/>
                      <w:marRight w:val="0"/>
                      <w:marTop w:val="0"/>
                      <w:marBottom w:val="0"/>
                      <w:divBdr>
                        <w:top w:val="none" w:sz="0" w:space="0" w:color="auto"/>
                        <w:left w:val="none" w:sz="0" w:space="0" w:color="auto"/>
                        <w:bottom w:val="none" w:sz="0" w:space="0" w:color="auto"/>
                        <w:right w:val="none" w:sz="0" w:space="0" w:color="auto"/>
                      </w:divBdr>
                    </w:div>
                    <w:div w:id="337706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83704213">
              <w:marLeft w:val="0"/>
              <w:marRight w:val="0"/>
              <w:marTop w:val="90"/>
              <w:marBottom w:val="0"/>
              <w:divBdr>
                <w:top w:val="none" w:sz="0" w:space="0" w:color="auto"/>
                <w:left w:val="none" w:sz="0" w:space="0" w:color="auto"/>
                <w:bottom w:val="none" w:sz="0" w:space="0" w:color="auto"/>
                <w:right w:val="none" w:sz="0" w:space="0" w:color="auto"/>
              </w:divBdr>
            </w:div>
          </w:divsChild>
        </w:div>
        <w:div w:id="1804814234">
          <w:marLeft w:val="0"/>
          <w:marRight w:val="0"/>
          <w:marTop w:val="0"/>
          <w:marBottom w:val="0"/>
          <w:divBdr>
            <w:top w:val="none" w:sz="0" w:space="0" w:color="auto"/>
            <w:left w:val="none" w:sz="0" w:space="0" w:color="auto"/>
            <w:bottom w:val="none" w:sz="0" w:space="0" w:color="auto"/>
            <w:right w:val="none" w:sz="0" w:space="0" w:color="auto"/>
          </w:divBdr>
        </w:div>
        <w:div w:id="244462640">
          <w:marLeft w:val="0"/>
          <w:marRight w:val="0"/>
          <w:marTop w:val="0"/>
          <w:marBottom w:val="0"/>
          <w:divBdr>
            <w:top w:val="none" w:sz="0" w:space="0" w:color="auto"/>
            <w:left w:val="none" w:sz="0" w:space="0" w:color="auto"/>
            <w:bottom w:val="none" w:sz="0" w:space="0" w:color="auto"/>
            <w:right w:val="none" w:sz="0" w:space="0" w:color="auto"/>
          </w:divBdr>
        </w:div>
      </w:divsChild>
    </w:div>
    <w:div w:id="667680961">
      <w:bodyDiv w:val="1"/>
      <w:marLeft w:val="0"/>
      <w:marRight w:val="0"/>
      <w:marTop w:val="0"/>
      <w:marBottom w:val="0"/>
      <w:divBdr>
        <w:top w:val="none" w:sz="0" w:space="0" w:color="auto"/>
        <w:left w:val="none" w:sz="0" w:space="0" w:color="auto"/>
        <w:bottom w:val="none" w:sz="0" w:space="0" w:color="auto"/>
        <w:right w:val="none" w:sz="0" w:space="0" w:color="auto"/>
      </w:divBdr>
    </w:div>
    <w:div w:id="681976327">
      <w:bodyDiv w:val="1"/>
      <w:marLeft w:val="0"/>
      <w:marRight w:val="0"/>
      <w:marTop w:val="0"/>
      <w:marBottom w:val="0"/>
      <w:divBdr>
        <w:top w:val="none" w:sz="0" w:space="0" w:color="auto"/>
        <w:left w:val="none" w:sz="0" w:space="0" w:color="auto"/>
        <w:bottom w:val="none" w:sz="0" w:space="0" w:color="auto"/>
        <w:right w:val="none" w:sz="0" w:space="0" w:color="auto"/>
      </w:divBdr>
      <w:divsChild>
        <w:div w:id="1214122292">
          <w:marLeft w:val="0"/>
          <w:marRight w:val="0"/>
          <w:marTop w:val="120"/>
          <w:marBottom w:val="120"/>
          <w:divBdr>
            <w:top w:val="none" w:sz="0" w:space="0" w:color="auto"/>
            <w:left w:val="none" w:sz="0" w:space="0" w:color="auto"/>
            <w:bottom w:val="none" w:sz="0" w:space="0" w:color="auto"/>
            <w:right w:val="none" w:sz="0" w:space="0" w:color="auto"/>
          </w:divBdr>
        </w:div>
        <w:div w:id="354161456">
          <w:marLeft w:val="0"/>
          <w:marRight w:val="0"/>
          <w:marTop w:val="120"/>
          <w:marBottom w:val="120"/>
          <w:divBdr>
            <w:top w:val="none" w:sz="0" w:space="0" w:color="auto"/>
            <w:left w:val="none" w:sz="0" w:space="0" w:color="auto"/>
            <w:bottom w:val="none" w:sz="0" w:space="0" w:color="auto"/>
            <w:right w:val="none" w:sz="0" w:space="0" w:color="auto"/>
          </w:divBdr>
        </w:div>
        <w:div w:id="727146710">
          <w:marLeft w:val="0"/>
          <w:marRight w:val="0"/>
          <w:marTop w:val="120"/>
          <w:marBottom w:val="120"/>
          <w:divBdr>
            <w:top w:val="none" w:sz="0" w:space="0" w:color="auto"/>
            <w:left w:val="none" w:sz="0" w:space="0" w:color="auto"/>
            <w:bottom w:val="none" w:sz="0" w:space="0" w:color="auto"/>
            <w:right w:val="none" w:sz="0" w:space="0" w:color="auto"/>
          </w:divBdr>
        </w:div>
      </w:divsChild>
    </w:div>
    <w:div w:id="811681104">
      <w:bodyDiv w:val="1"/>
      <w:marLeft w:val="0"/>
      <w:marRight w:val="0"/>
      <w:marTop w:val="0"/>
      <w:marBottom w:val="0"/>
      <w:divBdr>
        <w:top w:val="none" w:sz="0" w:space="0" w:color="auto"/>
        <w:left w:val="none" w:sz="0" w:space="0" w:color="auto"/>
        <w:bottom w:val="none" w:sz="0" w:space="0" w:color="auto"/>
        <w:right w:val="none" w:sz="0" w:space="0" w:color="auto"/>
      </w:divBdr>
    </w:div>
    <w:div w:id="834610163">
      <w:bodyDiv w:val="1"/>
      <w:marLeft w:val="0"/>
      <w:marRight w:val="0"/>
      <w:marTop w:val="0"/>
      <w:marBottom w:val="0"/>
      <w:divBdr>
        <w:top w:val="none" w:sz="0" w:space="0" w:color="auto"/>
        <w:left w:val="none" w:sz="0" w:space="0" w:color="auto"/>
        <w:bottom w:val="none" w:sz="0" w:space="0" w:color="auto"/>
        <w:right w:val="none" w:sz="0" w:space="0" w:color="auto"/>
      </w:divBdr>
    </w:div>
    <w:div w:id="8459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991523">
          <w:marLeft w:val="0"/>
          <w:marRight w:val="0"/>
          <w:marTop w:val="120"/>
          <w:marBottom w:val="120"/>
          <w:divBdr>
            <w:top w:val="none" w:sz="0" w:space="0" w:color="auto"/>
            <w:left w:val="none" w:sz="0" w:space="0" w:color="auto"/>
            <w:bottom w:val="none" w:sz="0" w:space="0" w:color="auto"/>
            <w:right w:val="none" w:sz="0" w:space="0" w:color="auto"/>
          </w:divBdr>
        </w:div>
      </w:divsChild>
    </w:div>
    <w:div w:id="848254882">
      <w:bodyDiv w:val="1"/>
      <w:marLeft w:val="0"/>
      <w:marRight w:val="0"/>
      <w:marTop w:val="0"/>
      <w:marBottom w:val="0"/>
      <w:divBdr>
        <w:top w:val="none" w:sz="0" w:space="0" w:color="auto"/>
        <w:left w:val="none" w:sz="0" w:space="0" w:color="auto"/>
        <w:bottom w:val="none" w:sz="0" w:space="0" w:color="auto"/>
        <w:right w:val="none" w:sz="0" w:space="0" w:color="auto"/>
      </w:divBdr>
    </w:div>
    <w:div w:id="902832611">
      <w:bodyDiv w:val="1"/>
      <w:marLeft w:val="0"/>
      <w:marRight w:val="0"/>
      <w:marTop w:val="0"/>
      <w:marBottom w:val="0"/>
      <w:divBdr>
        <w:top w:val="none" w:sz="0" w:space="0" w:color="auto"/>
        <w:left w:val="none" w:sz="0" w:space="0" w:color="auto"/>
        <w:bottom w:val="none" w:sz="0" w:space="0" w:color="auto"/>
        <w:right w:val="none" w:sz="0" w:space="0" w:color="auto"/>
      </w:divBdr>
      <w:divsChild>
        <w:div w:id="685907687">
          <w:marLeft w:val="0"/>
          <w:marRight w:val="0"/>
          <w:marTop w:val="120"/>
          <w:marBottom w:val="120"/>
          <w:divBdr>
            <w:top w:val="none" w:sz="0" w:space="0" w:color="auto"/>
            <w:left w:val="none" w:sz="0" w:space="0" w:color="auto"/>
            <w:bottom w:val="none" w:sz="0" w:space="0" w:color="auto"/>
            <w:right w:val="none" w:sz="0" w:space="0" w:color="auto"/>
          </w:divBdr>
        </w:div>
        <w:div w:id="70927700">
          <w:marLeft w:val="0"/>
          <w:marRight w:val="0"/>
          <w:marTop w:val="120"/>
          <w:marBottom w:val="120"/>
          <w:divBdr>
            <w:top w:val="none" w:sz="0" w:space="0" w:color="auto"/>
            <w:left w:val="none" w:sz="0" w:space="0" w:color="auto"/>
            <w:bottom w:val="none" w:sz="0" w:space="0" w:color="auto"/>
            <w:right w:val="none" w:sz="0" w:space="0" w:color="auto"/>
          </w:divBdr>
        </w:div>
      </w:divsChild>
    </w:div>
    <w:div w:id="1052539060">
      <w:bodyDiv w:val="1"/>
      <w:marLeft w:val="0"/>
      <w:marRight w:val="0"/>
      <w:marTop w:val="0"/>
      <w:marBottom w:val="0"/>
      <w:divBdr>
        <w:top w:val="none" w:sz="0" w:space="0" w:color="auto"/>
        <w:left w:val="none" w:sz="0" w:space="0" w:color="auto"/>
        <w:bottom w:val="none" w:sz="0" w:space="0" w:color="auto"/>
        <w:right w:val="none" w:sz="0" w:space="0" w:color="auto"/>
      </w:divBdr>
    </w:div>
    <w:div w:id="1117529372">
      <w:bodyDiv w:val="1"/>
      <w:marLeft w:val="0"/>
      <w:marRight w:val="0"/>
      <w:marTop w:val="0"/>
      <w:marBottom w:val="0"/>
      <w:divBdr>
        <w:top w:val="none" w:sz="0" w:space="0" w:color="auto"/>
        <w:left w:val="none" w:sz="0" w:space="0" w:color="auto"/>
        <w:bottom w:val="none" w:sz="0" w:space="0" w:color="auto"/>
        <w:right w:val="none" w:sz="0" w:space="0" w:color="auto"/>
      </w:divBdr>
    </w:div>
    <w:div w:id="1144465908">
      <w:bodyDiv w:val="1"/>
      <w:marLeft w:val="0"/>
      <w:marRight w:val="0"/>
      <w:marTop w:val="0"/>
      <w:marBottom w:val="0"/>
      <w:divBdr>
        <w:top w:val="none" w:sz="0" w:space="0" w:color="auto"/>
        <w:left w:val="none" w:sz="0" w:space="0" w:color="auto"/>
        <w:bottom w:val="none" w:sz="0" w:space="0" w:color="auto"/>
        <w:right w:val="none" w:sz="0" w:space="0" w:color="auto"/>
      </w:divBdr>
    </w:div>
    <w:div w:id="1242566359">
      <w:bodyDiv w:val="1"/>
      <w:marLeft w:val="0"/>
      <w:marRight w:val="0"/>
      <w:marTop w:val="0"/>
      <w:marBottom w:val="0"/>
      <w:divBdr>
        <w:top w:val="none" w:sz="0" w:space="0" w:color="auto"/>
        <w:left w:val="none" w:sz="0" w:space="0" w:color="auto"/>
        <w:bottom w:val="none" w:sz="0" w:space="0" w:color="auto"/>
        <w:right w:val="none" w:sz="0" w:space="0" w:color="auto"/>
      </w:divBdr>
    </w:div>
    <w:div w:id="1248690092">
      <w:bodyDiv w:val="1"/>
      <w:marLeft w:val="0"/>
      <w:marRight w:val="0"/>
      <w:marTop w:val="0"/>
      <w:marBottom w:val="0"/>
      <w:divBdr>
        <w:top w:val="none" w:sz="0" w:space="0" w:color="auto"/>
        <w:left w:val="none" w:sz="0" w:space="0" w:color="auto"/>
        <w:bottom w:val="none" w:sz="0" w:space="0" w:color="auto"/>
        <w:right w:val="none" w:sz="0" w:space="0" w:color="auto"/>
      </w:divBdr>
    </w:div>
    <w:div w:id="1328165261">
      <w:bodyDiv w:val="1"/>
      <w:marLeft w:val="0"/>
      <w:marRight w:val="0"/>
      <w:marTop w:val="0"/>
      <w:marBottom w:val="0"/>
      <w:divBdr>
        <w:top w:val="none" w:sz="0" w:space="0" w:color="auto"/>
        <w:left w:val="none" w:sz="0" w:space="0" w:color="auto"/>
        <w:bottom w:val="none" w:sz="0" w:space="0" w:color="auto"/>
        <w:right w:val="none" w:sz="0" w:space="0" w:color="auto"/>
      </w:divBdr>
    </w:div>
    <w:div w:id="1399015860">
      <w:bodyDiv w:val="1"/>
      <w:marLeft w:val="0"/>
      <w:marRight w:val="0"/>
      <w:marTop w:val="0"/>
      <w:marBottom w:val="0"/>
      <w:divBdr>
        <w:top w:val="none" w:sz="0" w:space="0" w:color="auto"/>
        <w:left w:val="none" w:sz="0" w:space="0" w:color="auto"/>
        <w:bottom w:val="none" w:sz="0" w:space="0" w:color="auto"/>
        <w:right w:val="none" w:sz="0" w:space="0" w:color="auto"/>
      </w:divBdr>
    </w:div>
    <w:div w:id="1408916504">
      <w:bodyDiv w:val="1"/>
      <w:marLeft w:val="0"/>
      <w:marRight w:val="0"/>
      <w:marTop w:val="0"/>
      <w:marBottom w:val="0"/>
      <w:divBdr>
        <w:top w:val="none" w:sz="0" w:space="0" w:color="auto"/>
        <w:left w:val="none" w:sz="0" w:space="0" w:color="auto"/>
        <w:bottom w:val="none" w:sz="0" w:space="0" w:color="auto"/>
        <w:right w:val="none" w:sz="0" w:space="0" w:color="auto"/>
      </w:divBdr>
    </w:div>
    <w:div w:id="1512140114">
      <w:bodyDiv w:val="1"/>
      <w:marLeft w:val="0"/>
      <w:marRight w:val="0"/>
      <w:marTop w:val="0"/>
      <w:marBottom w:val="0"/>
      <w:divBdr>
        <w:top w:val="none" w:sz="0" w:space="0" w:color="auto"/>
        <w:left w:val="none" w:sz="0" w:space="0" w:color="auto"/>
        <w:bottom w:val="none" w:sz="0" w:space="0" w:color="auto"/>
        <w:right w:val="none" w:sz="0" w:space="0" w:color="auto"/>
      </w:divBdr>
    </w:div>
    <w:div w:id="1518958231">
      <w:bodyDiv w:val="1"/>
      <w:marLeft w:val="0"/>
      <w:marRight w:val="0"/>
      <w:marTop w:val="0"/>
      <w:marBottom w:val="0"/>
      <w:divBdr>
        <w:top w:val="none" w:sz="0" w:space="0" w:color="auto"/>
        <w:left w:val="none" w:sz="0" w:space="0" w:color="auto"/>
        <w:bottom w:val="none" w:sz="0" w:space="0" w:color="auto"/>
        <w:right w:val="none" w:sz="0" w:space="0" w:color="auto"/>
      </w:divBdr>
    </w:div>
    <w:div w:id="1638025997">
      <w:bodyDiv w:val="1"/>
      <w:marLeft w:val="0"/>
      <w:marRight w:val="0"/>
      <w:marTop w:val="0"/>
      <w:marBottom w:val="0"/>
      <w:divBdr>
        <w:top w:val="none" w:sz="0" w:space="0" w:color="auto"/>
        <w:left w:val="none" w:sz="0" w:space="0" w:color="auto"/>
        <w:bottom w:val="none" w:sz="0" w:space="0" w:color="auto"/>
        <w:right w:val="none" w:sz="0" w:space="0" w:color="auto"/>
      </w:divBdr>
      <w:divsChild>
        <w:div w:id="1828981360">
          <w:marLeft w:val="0"/>
          <w:marRight w:val="0"/>
          <w:marTop w:val="120"/>
          <w:marBottom w:val="120"/>
          <w:divBdr>
            <w:top w:val="none" w:sz="0" w:space="0" w:color="auto"/>
            <w:left w:val="none" w:sz="0" w:space="0" w:color="auto"/>
            <w:bottom w:val="none" w:sz="0" w:space="0" w:color="auto"/>
            <w:right w:val="none" w:sz="0" w:space="0" w:color="auto"/>
          </w:divBdr>
        </w:div>
        <w:div w:id="84347547">
          <w:marLeft w:val="0"/>
          <w:marRight w:val="0"/>
          <w:marTop w:val="120"/>
          <w:marBottom w:val="120"/>
          <w:divBdr>
            <w:top w:val="none" w:sz="0" w:space="0" w:color="auto"/>
            <w:left w:val="none" w:sz="0" w:space="0" w:color="auto"/>
            <w:bottom w:val="none" w:sz="0" w:space="0" w:color="auto"/>
            <w:right w:val="none" w:sz="0" w:space="0" w:color="auto"/>
          </w:divBdr>
        </w:div>
      </w:divsChild>
    </w:div>
    <w:div w:id="1847137904">
      <w:bodyDiv w:val="1"/>
      <w:marLeft w:val="0"/>
      <w:marRight w:val="0"/>
      <w:marTop w:val="0"/>
      <w:marBottom w:val="0"/>
      <w:divBdr>
        <w:top w:val="none" w:sz="0" w:space="0" w:color="auto"/>
        <w:left w:val="none" w:sz="0" w:space="0" w:color="auto"/>
        <w:bottom w:val="none" w:sz="0" w:space="0" w:color="auto"/>
        <w:right w:val="none" w:sz="0" w:space="0" w:color="auto"/>
      </w:divBdr>
    </w:div>
    <w:div w:id="1897350480">
      <w:bodyDiv w:val="1"/>
      <w:marLeft w:val="0"/>
      <w:marRight w:val="0"/>
      <w:marTop w:val="0"/>
      <w:marBottom w:val="0"/>
      <w:divBdr>
        <w:top w:val="none" w:sz="0" w:space="0" w:color="auto"/>
        <w:left w:val="none" w:sz="0" w:space="0" w:color="auto"/>
        <w:bottom w:val="none" w:sz="0" w:space="0" w:color="auto"/>
        <w:right w:val="none" w:sz="0" w:space="0" w:color="auto"/>
      </w:divBdr>
      <w:divsChild>
        <w:div w:id="530728187">
          <w:marLeft w:val="0"/>
          <w:marRight w:val="0"/>
          <w:marTop w:val="120"/>
          <w:marBottom w:val="120"/>
          <w:divBdr>
            <w:top w:val="none" w:sz="0" w:space="0" w:color="auto"/>
            <w:left w:val="none" w:sz="0" w:space="0" w:color="auto"/>
            <w:bottom w:val="none" w:sz="0" w:space="0" w:color="auto"/>
            <w:right w:val="none" w:sz="0" w:space="0" w:color="auto"/>
          </w:divBdr>
        </w:div>
        <w:div w:id="1701584539">
          <w:marLeft w:val="0"/>
          <w:marRight w:val="0"/>
          <w:marTop w:val="120"/>
          <w:marBottom w:val="120"/>
          <w:divBdr>
            <w:top w:val="none" w:sz="0" w:space="0" w:color="auto"/>
            <w:left w:val="none" w:sz="0" w:space="0" w:color="auto"/>
            <w:bottom w:val="none" w:sz="0" w:space="0" w:color="auto"/>
            <w:right w:val="none" w:sz="0" w:space="0" w:color="auto"/>
          </w:divBdr>
        </w:div>
        <w:div w:id="1098594920">
          <w:marLeft w:val="0"/>
          <w:marRight w:val="0"/>
          <w:marTop w:val="120"/>
          <w:marBottom w:val="120"/>
          <w:divBdr>
            <w:top w:val="none" w:sz="0" w:space="0" w:color="auto"/>
            <w:left w:val="none" w:sz="0" w:space="0" w:color="auto"/>
            <w:bottom w:val="none" w:sz="0" w:space="0" w:color="auto"/>
            <w:right w:val="none" w:sz="0" w:space="0" w:color="auto"/>
          </w:divBdr>
        </w:div>
        <w:div w:id="1020280469">
          <w:marLeft w:val="0"/>
          <w:marRight w:val="0"/>
          <w:marTop w:val="120"/>
          <w:marBottom w:val="120"/>
          <w:divBdr>
            <w:top w:val="none" w:sz="0" w:space="0" w:color="auto"/>
            <w:left w:val="none" w:sz="0" w:space="0" w:color="auto"/>
            <w:bottom w:val="none" w:sz="0" w:space="0" w:color="auto"/>
            <w:right w:val="none" w:sz="0" w:space="0" w:color="auto"/>
          </w:divBdr>
        </w:div>
      </w:divsChild>
    </w:div>
    <w:div w:id="1912540971">
      <w:bodyDiv w:val="1"/>
      <w:marLeft w:val="0"/>
      <w:marRight w:val="0"/>
      <w:marTop w:val="0"/>
      <w:marBottom w:val="0"/>
      <w:divBdr>
        <w:top w:val="none" w:sz="0" w:space="0" w:color="auto"/>
        <w:left w:val="none" w:sz="0" w:space="0" w:color="auto"/>
        <w:bottom w:val="none" w:sz="0" w:space="0" w:color="auto"/>
        <w:right w:val="none" w:sz="0" w:space="0" w:color="auto"/>
      </w:divBdr>
    </w:div>
    <w:div w:id="2047943993">
      <w:bodyDiv w:val="1"/>
      <w:marLeft w:val="0"/>
      <w:marRight w:val="0"/>
      <w:marTop w:val="0"/>
      <w:marBottom w:val="0"/>
      <w:divBdr>
        <w:top w:val="none" w:sz="0" w:space="0" w:color="auto"/>
        <w:left w:val="none" w:sz="0" w:space="0" w:color="auto"/>
        <w:bottom w:val="none" w:sz="0" w:space="0" w:color="auto"/>
        <w:right w:val="none" w:sz="0" w:space="0" w:color="auto"/>
      </w:divBdr>
    </w:div>
    <w:div w:id="205318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antnextdoor.com/decision-making-process-what-every-accountant-must-know-about-making-decision/" TargetMode="External"/><Relationship Id="rId13" Type="http://schemas.openxmlformats.org/officeDocument/2006/relationships/hyperlink" Target="https://en.wikipedia.org/wiki/Diagram" TargetMode="External"/><Relationship Id="rId18" Type="http://schemas.openxmlformats.org/officeDocument/2006/relationships/hyperlink" Target="https://en.wikipedia.org/wiki/Operations_research" TargetMode="External"/><Relationship Id="rId26" Type="http://schemas.openxmlformats.org/officeDocument/2006/relationships/hyperlink" Target="http://accountlearning.com/span-of-supervision-meaning-need-determining-factor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ecision_tree_learning"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Decision_support_system" TargetMode="External"/><Relationship Id="rId17" Type="http://schemas.openxmlformats.org/officeDocument/2006/relationships/hyperlink" Target="https://en.wikipedia.org/wiki/Algorithm" TargetMode="External"/><Relationship Id="rId25" Type="http://schemas.openxmlformats.org/officeDocument/2006/relationships/hyperlink" Target="http://kalyan-city.blogspot.com/2011/04/what-is-management-definitions-meaning.html" TargetMode="External"/><Relationship Id="rId33" Type="http://schemas.openxmlformats.org/officeDocument/2006/relationships/hyperlink" Target="http://cdn.yourarticlelibrary.com/wp-content/uploads/2015/08/image4.p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Utility" TargetMode="External"/><Relationship Id="rId20" Type="http://schemas.openxmlformats.org/officeDocument/2006/relationships/hyperlink" Target="https://en.wikipedia.org/wiki/Goal"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alyan-city.blogspot.com/2011/04/what-is-management-definitions-meaning.html" TargetMode="External"/><Relationship Id="rId24" Type="http://schemas.openxmlformats.org/officeDocument/2006/relationships/image" Target="media/image3.gif"/><Relationship Id="rId32" Type="http://schemas.openxmlformats.org/officeDocument/2006/relationships/image" Target="media/image9.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robability"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image" Target="media/image11.jpeg"/><Relationship Id="rId10" Type="http://schemas.openxmlformats.org/officeDocument/2006/relationships/hyperlink" Target="https://iedunote.com/organizational-goals" TargetMode="External"/><Relationship Id="rId19" Type="http://schemas.openxmlformats.org/officeDocument/2006/relationships/hyperlink" Target="https://en.wikipedia.org/wiki/Decision_analysis"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accountantnextdoor.com/functions-of-management-accounting-functions-of-management-accountant-in-decision-making/" TargetMode="External"/><Relationship Id="rId14" Type="http://schemas.openxmlformats.org/officeDocument/2006/relationships/hyperlink" Target="https://en.wikipedia.org/wiki/Causal_model" TargetMode="External"/><Relationship Id="rId22" Type="http://schemas.openxmlformats.org/officeDocument/2006/relationships/image" Target="media/image1.png"/><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cdn.yourarticlelibrary.com/wp-content/uploads/2015/12/clip_image0041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3FC2-9F4D-4389-BD02-D1072546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77</Pages>
  <Words>23135</Words>
  <Characters>131870</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dc:creator>
  <cp:lastModifiedBy>PG</cp:lastModifiedBy>
  <cp:revision>2</cp:revision>
  <dcterms:created xsi:type="dcterms:W3CDTF">2019-11-29T18:16:00Z</dcterms:created>
  <dcterms:modified xsi:type="dcterms:W3CDTF">2019-11-29T18:16:00Z</dcterms:modified>
</cp:coreProperties>
</file>